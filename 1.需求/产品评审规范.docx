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E65CA" w14:textId="77777777" w:rsidR="00A57F5A" w:rsidRPr="00EE3FFB" w:rsidRDefault="00B50B28" w:rsidP="00646A11">
      <w:pPr>
        <w:spacing w:line="360" w:lineRule="auto"/>
        <w:jc w:val="center"/>
        <w:rPr>
          <w:rFonts w:eastAsiaTheme="minorHAnsi"/>
          <w:b/>
          <w:sz w:val="36"/>
          <w:szCs w:val="36"/>
        </w:rPr>
      </w:pPr>
      <w:r w:rsidRPr="00EE3FFB">
        <w:rPr>
          <w:rFonts w:eastAsiaTheme="minorHAnsi" w:cs="微软雅黑" w:hint="eastAsia"/>
          <w:b/>
          <w:sz w:val="36"/>
          <w:szCs w:val="36"/>
        </w:rPr>
        <w:t>产</w:t>
      </w:r>
      <w:r w:rsidRPr="00EE3FFB">
        <w:rPr>
          <w:rFonts w:eastAsiaTheme="minorHAnsi" w:hint="eastAsia"/>
          <w:b/>
          <w:sz w:val="36"/>
          <w:szCs w:val="36"/>
        </w:rPr>
        <w:t>品</w:t>
      </w:r>
      <w:r w:rsidRPr="00EE3FFB">
        <w:rPr>
          <w:rFonts w:eastAsiaTheme="minorHAnsi" w:cs="微软雅黑" w:hint="eastAsia"/>
          <w:b/>
          <w:sz w:val="36"/>
          <w:szCs w:val="36"/>
        </w:rPr>
        <w:t>评审规</w:t>
      </w:r>
      <w:r w:rsidRPr="00EE3FFB">
        <w:rPr>
          <w:rFonts w:eastAsiaTheme="minorHAnsi" w:hint="eastAsia"/>
          <w:b/>
          <w:sz w:val="36"/>
          <w:szCs w:val="36"/>
        </w:rPr>
        <w:t>范</w:t>
      </w:r>
    </w:p>
    <w:p w14:paraId="3683D7CA" w14:textId="77777777" w:rsidR="003D35CC" w:rsidRPr="00EE3FFB" w:rsidRDefault="003D35CC" w:rsidP="00646A11">
      <w:pPr>
        <w:spacing w:line="360" w:lineRule="auto"/>
        <w:jc w:val="center"/>
        <w:rPr>
          <w:rFonts w:eastAsia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2693"/>
        <w:gridCol w:w="5245"/>
      </w:tblGrid>
      <w:tr w:rsidR="003D35CC" w:rsidRPr="00EE3FFB" w14:paraId="0EF3AF0E" w14:textId="77777777" w:rsidTr="00B818BB">
        <w:tc>
          <w:tcPr>
            <w:tcW w:w="1129" w:type="dxa"/>
          </w:tcPr>
          <w:p w14:paraId="7AFA3F50" w14:textId="77777777" w:rsidR="003D35CC" w:rsidRPr="00EE3FFB" w:rsidRDefault="003D35CC" w:rsidP="00646A11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 w:rsidRPr="00EE3FFB">
              <w:rPr>
                <w:rFonts w:eastAsiaTheme="minorHAnsi" w:hint="eastAsia"/>
                <w:b/>
              </w:rPr>
              <w:t>版本号</w:t>
            </w:r>
          </w:p>
        </w:tc>
        <w:tc>
          <w:tcPr>
            <w:tcW w:w="3686" w:type="dxa"/>
          </w:tcPr>
          <w:p w14:paraId="6D5BE595" w14:textId="77777777" w:rsidR="003D35CC" w:rsidRPr="00EE3FFB" w:rsidRDefault="003D35CC" w:rsidP="00646A11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 w:rsidRPr="00EE3FFB">
              <w:rPr>
                <w:rFonts w:eastAsiaTheme="minorHAnsi" w:hint="eastAsia"/>
                <w:b/>
              </w:rPr>
              <w:t>日期</w:t>
            </w:r>
          </w:p>
        </w:tc>
        <w:tc>
          <w:tcPr>
            <w:tcW w:w="2693" w:type="dxa"/>
          </w:tcPr>
          <w:p w14:paraId="79837957" w14:textId="77777777" w:rsidR="003D35CC" w:rsidRPr="00EE3FFB" w:rsidRDefault="003D35CC" w:rsidP="00646A11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 w:rsidRPr="00EE3FFB">
              <w:rPr>
                <w:rFonts w:eastAsiaTheme="minorHAnsi" w:hint="eastAsia"/>
                <w:b/>
              </w:rPr>
              <w:t>作者</w:t>
            </w:r>
          </w:p>
        </w:tc>
        <w:tc>
          <w:tcPr>
            <w:tcW w:w="5245" w:type="dxa"/>
          </w:tcPr>
          <w:p w14:paraId="43D2F451" w14:textId="77777777" w:rsidR="003D35CC" w:rsidRPr="00EE3FFB" w:rsidRDefault="003D35CC" w:rsidP="00646A11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 w:rsidRPr="00EE3FFB">
              <w:rPr>
                <w:rFonts w:eastAsiaTheme="minorHAnsi" w:cs="微软雅黑" w:hint="eastAsia"/>
                <w:b/>
              </w:rPr>
              <w:t>备</w:t>
            </w:r>
            <w:r w:rsidRPr="00EE3FFB">
              <w:rPr>
                <w:rFonts w:eastAsiaTheme="minorHAnsi" w:hint="eastAsia"/>
                <w:b/>
              </w:rPr>
              <w:t>注</w:t>
            </w:r>
          </w:p>
        </w:tc>
      </w:tr>
      <w:tr w:rsidR="003D35CC" w:rsidRPr="00EE3FFB" w14:paraId="090E47D2" w14:textId="77777777" w:rsidTr="00B818BB">
        <w:tc>
          <w:tcPr>
            <w:tcW w:w="1129" w:type="dxa"/>
          </w:tcPr>
          <w:p w14:paraId="358F6794" w14:textId="77777777" w:rsidR="003D35CC" w:rsidRPr="00EE3FFB" w:rsidRDefault="003D35CC" w:rsidP="00646A11">
            <w:pPr>
              <w:spacing w:line="360" w:lineRule="auto"/>
              <w:jc w:val="center"/>
              <w:rPr>
                <w:rFonts w:eastAsiaTheme="minorHAnsi"/>
              </w:rPr>
            </w:pPr>
            <w:r w:rsidRPr="00EE3FFB">
              <w:rPr>
                <w:rFonts w:eastAsiaTheme="minorHAnsi"/>
              </w:rPr>
              <w:t>1.0</w:t>
            </w:r>
          </w:p>
        </w:tc>
        <w:tc>
          <w:tcPr>
            <w:tcW w:w="3686" w:type="dxa"/>
          </w:tcPr>
          <w:p w14:paraId="59857B25" w14:textId="05DFBBFA" w:rsidR="003D35CC" w:rsidRPr="00EE3FFB" w:rsidRDefault="003D35CC" w:rsidP="00646A11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2693" w:type="dxa"/>
          </w:tcPr>
          <w:p w14:paraId="70D2273C" w14:textId="2FE2BAE9" w:rsidR="003D35CC" w:rsidRPr="00EE3FFB" w:rsidRDefault="003D35CC" w:rsidP="00646A11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5245" w:type="dxa"/>
          </w:tcPr>
          <w:p w14:paraId="49381F1C" w14:textId="5362415C" w:rsidR="003D35CC" w:rsidRPr="00EE3FFB" w:rsidRDefault="003D35CC" w:rsidP="00646A11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</w:tr>
      <w:tr w:rsidR="003D35CC" w:rsidRPr="00EE3FFB" w14:paraId="125237C4" w14:textId="77777777" w:rsidTr="00B818BB">
        <w:tc>
          <w:tcPr>
            <w:tcW w:w="1129" w:type="dxa"/>
          </w:tcPr>
          <w:p w14:paraId="03E6042E" w14:textId="3E1CABC1" w:rsidR="003D35CC" w:rsidRPr="00EE3FFB" w:rsidRDefault="003D35CC" w:rsidP="00FB0AC1">
            <w:pPr>
              <w:spacing w:line="360" w:lineRule="auto"/>
              <w:rPr>
                <w:rFonts w:eastAsiaTheme="minorHAnsi" w:hint="eastAsia"/>
              </w:rPr>
            </w:pPr>
          </w:p>
        </w:tc>
        <w:tc>
          <w:tcPr>
            <w:tcW w:w="3686" w:type="dxa"/>
          </w:tcPr>
          <w:p w14:paraId="2A3B17BA" w14:textId="19186D25" w:rsidR="003D35CC" w:rsidRPr="00EE3FFB" w:rsidRDefault="00FB0AC1" w:rsidP="00FB0AC1">
            <w:pPr>
              <w:spacing w:line="360" w:lineRule="auto"/>
              <w:jc w:val="center"/>
              <w:rPr>
                <w:rFonts w:eastAsiaTheme="minorHAnsi"/>
              </w:rPr>
            </w:pPr>
            <w:r w:rsidRPr="00EE3FFB">
              <w:rPr>
                <w:rFonts w:eastAsiaTheme="minorHAnsi"/>
              </w:rPr>
              <w:t xml:space="preserve"> </w:t>
            </w:r>
          </w:p>
        </w:tc>
        <w:tc>
          <w:tcPr>
            <w:tcW w:w="2693" w:type="dxa"/>
          </w:tcPr>
          <w:p w14:paraId="380A0B32" w14:textId="6CF5F223" w:rsidR="003D35CC" w:rsidRPr="00EE3FFB" w:rsidRDefault="003D35CC" w:rsidP="00646A11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5245" w:type="dxa"/>
          </w:tcPr>
          <w:p w14:paraId="745C41B8" w14:textId="32571F8D" w:rsidR="003D35CC" w:rsidRPr="00EE3FFB" w:rsidRDefault="003D35CC" w:rsidP="00646A11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</w:tr>
      <w:tr w:rsidR="003D35CC" w:rsidRPr="00EE3FFB" w14:paraId="6DD6ADFF" w14:textId="77777777" w:rsidTr="00B818BB">
        <w:tc>
          <w:tcPr>
            <w:tcW w:w="1129" w:type="dxa"/>
          </w:tcPr>
          <w:p w14:paraId="773220DC" w14:textId="77777777" w:rsidR="003D35CC" w:rsidRPr="00EE3FFB" w:rsidRDefault="003D35CC" w:rsidP="00646A11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3686" w:type="dxa"/>
          </w:tcPr>
          <w:p w14:paraId="59237CC6" w14:textId="77777777" w:rsidR="003D35CC" w:rsidRPr="00EE3FFB" w:rsidRDefault="003D35CC" w:rsidP="00646A11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2693" w:type="dxa"/>
          </w:tcPr>
          <w:p w14:paraId="4176A4A7" w14:textId="77777777" w:rsidR="003D35CC" w:rsidRPr="00EE3FFB" w:rsidRDefault="003D35CC" w:rsidP="00646A11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5245" w:type="dxa"/>
          </w:tcPr>
          <w:p w14:paraId="7F9763A5" w14:textId="77777777" w:rsidR="003D35CC" w:rsidRPr="00EE3FFB" w:rsidRDefault="003D35CC" w:rsidP="00646A11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</w:tr>
      <w:tr w:rsidR="003D35CC" w:rsidRPr="00EE3FFB" w14:paraId="2C814DC3" w14:textId="77777777" w:rsidTr="00B818BB">
        <w:tc>
          <w:tcPr>
            <w:tcW w:w="1129" w:type="dxa"/>
          </w:tcPr>
          <w:p w14:paraId="5FDDEF9E" w14:textId="77777777" w:rsidR="003D35CC" w:rsidRPr="00EE3FFB" w:rsidRDefault="003D35CC" w:rsidP="00646A11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3686" w:type="dxa"/>
          </w:tcPr>
          <w:p w14:paraId="603E7476" w14:textId="77777777" w:rsidR="003D35CC" w:rsidRPr="00EE3FFB" w:rsidRDefault="003D35CC" w:rsidP="00646A11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2693" w:type="dxa"/>
          </w:tcPr>
          <w:p w14:paraId="5706BA91" w14:textId="77777777" w:rsidR="003D35CC" w:rsidRPr="00EE3FFB" w:rsidRDefault="003D35CC" w:rsidP="00646A11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5245" w:type="dxa"/>
          </w:tcPr>
          <w:p w14:paraId="38303580" w14:textId="77777777" w:rsidR="003D35CC" w:rsidRPr="00EE3FFB" w:rsidRDefault="003D35CC" w:rsidP="00646A11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</w:tr>
    </w:tbl>
    <w:p w14:paraId="7790F8A5" w14:textId="77777777" w:rsidR="003D35CC" w:rsidRPr="00EE3FFB" w:rsidRDefault="003D35CC" w:rsidP="00646A11">
      <w:pPr>
        <w:spacing w:line="360" w:lineRule="auto"/>
        <w:jc w:val="center"/>
        <w:rPr>
          <w:rFonts w:eastAsiaTheme="minorHAnsi"/>
        </w:rPr>
      </w:pPr>
    </w:p>
    <w:p w14:paraId="0F9FC4BC" w14:textId="77777777" w:rsidR="00863FF9" w:rsidRPr="00EE3FFB" w:rsidRDefault="00863FF9" w:rsidP="00863FF9">
      <w:pPr>
        <w:widowControl/>
        <w:jc w:val="left"/>
        <w:rPr>
          <w:rFonts w:eastAsiaTheme="minorHAnsi"/>
        </w:rPr>
      </w:pPr>
      <w:r w:rsidRPr="00EE3FFB">
        <w:rPr>
          <w:rFonts w:eastAsiaTheme="minorHAnsi"/>
        </w:rPr>
        <w:br w:type="page"/>
      </w:r>
    </w:p>
    <w:p w14:paraId="7F4B1E42" w14:textId="77777777" w:rsidR="00F05E7C" w:rsidRPr="00EE3FFB" w:rsidRDefault="00E212A0" w:rsidP="00FB0AC1">
      <w:pPr>
        <w:spacing w:line="360" w:lineRule="auto"/>
        <w:outlineLvl w:val="0"/>
        <w:rPr>
          <w:rFonts w:eastAsiaTheme="minorHAnsi"/>
          <w:b/>
          <w:sz w:val="28"/>
          <w:szCs w:val="28"/>
        </w:rPr>
      </w:pPr>
      <w:r w:rsidRPr="00EE3FFB">
        <w:rPr>
          <w:rFonts w:eastAsiaTheme="minorHAnsi" w:hint="eastAsia"/>
          <w:b/>
          <w:sz w:val="28"/>
          <w:szCs w:val="28"/>
        </w:rPr>
        <w:t>一、</w:t>
      </w:r>
      <w:r w:rsidR="00935B1C" w:rsidRPr="00EE3FFB">
        <w:rPr>
          <w:rFonts w:eastAsiaTheme="minorHAnsi" w:hint="eastAsia"/>
          <w:b/>
          <w:sz w:val="28"/>
          <w:szCs w:val="28"/>
        </w:rPr>
        <w:t>工作</w:t>
      </w:r>
      <w:r w:rsidR="00756DB5" w:rsidRPr="00EE3FFB">
        <w:rPr>
          <w:rFonts w:eastAsiaTheme="minorHAnsi" w:cs="微软雅黑" w:hint="eastAsia"/>
          <w:b/>
          <w:sz w:val="28"/>
          <w:szCs w:val="28"/>
        </w:rPr>
        <w:t>说</w:t>
      </w:r>
      <w:r w:rsidR="00756DB5" w:rsidRPr="00EE3FFB">
        <w:rPr>
          <w:rFonts w:eastAsiaTheme="minorHAnsi" w:hint="eastAsia"/>
          <w:b/>
          <w:sz w:val="28"/>
          <w:szCs w:val="28"/>
        </w:rPr>
        <w:t>明</w:t>
      </w:r>
    </w:p>
    <w:p w14:paraId="7FD4D27E" w14:textId="77777777" w:rsidR="00477473" w:rsidRPr="00EE3FFB" w:rsidRDefault="00756DB5" w:rsidP="00646A11">
      <w:pPr>
        <w:spacing w:line="360" w:lineRule="auto"/>
        <w:ind w:firstLine="420"/>
        <w:rPr>
          <w:rFonts w:eastAsiaTheme="minorHAnsi"/>
        </w:rPr>
      </w:pPr>
      <w:r w:rsidRPr="00EE3FFB">
        <w:rPr>
          <w:rFonts w:eastAsiaTheme="minorHAnsi" w:hint="eastAsia"/>
        </w:rPr>
        <w:t>公司以敏捷研</w:t>
      </w:r>
      <w:r w:rsidRPr="00EE3FFB">
        <w:rPr>
          <w:rFonts w:eastAsiaTheme="minorHAnsi" w:cs="微软雅黑" w:hint="eastAsia"/>
        </w:rPr>
        <w:t>发</w:t>
      </w:r>
      <w:r w:rsidRPr="00EE3FFB">
        <w:rPr>
          <w:rFonts w:eastAsiaTheme="minorHAnsi" w:hint="eastAsia"/>
        </w:rPr>
        <w:t>管理</w:t>
      </w:r>
      <w:r w:rsidRPr="00EE3FFB">
        <w:rPr>
          <w:rFonts w:eastAsiaTheme="minorHAnsi" w:cs="微软雅黑" w:hint="eastAsia"/>
        </w:rPr>
        <w:t>为</w:t>
      </w:r>
      <w:r w:rsidRPr="00EE3FFB">
        <w:rPr>
          <w:rFonts w:eastAsiaTheme="minorHAnsi" w:hint="eastAsia"/>
        </w:rPr>
        <w:t>主</w:t>
      </w:r>
      <w:r w:rsidR="001C58AB" w:rsidRPr="00EE3FFB">
        <w:rPr>
          <w:rFonts w:eastAsiaTheme="minorHAnsi" w:hint="eastAsia"/>
        </w:rPr>
        <w:t>旋律</w:t>
      </w:r>
      <w:r w:rsidRPr="00EE3FFB">
        <w:rPr>
          <w:rFonts w:eastAsiaTheme="minorHAnsi" w:hint="eastAsia"/>
        </w:rPr>
        <w:t>，提倡小</w:t>
      </w:r>
      <w:r w:rsidRPr="00EE3FFB">
        <w:rPr>
          <w:rFonts w:eastAsiaTheme="minorHAnsi" w:cs="微软雅黑" w:hint="eastAsia"/>
        </w:rPr>
        <w:t>步</w:t>
      </w:r>
      <w:r w:rsidRPr="00EE3FFB">
        <w:rPr>
          <w:rFonts w:eastAsiaTheme="minorHAnsi" w:hint="eastAsia"/>
        </w:rPr>
        <w:t>快</w:t>
      </w:r>
      <w:r w:rsidRPr="00EE3FFB">
        <w:rPr>
          <w:rFonts w:eastAsiaTheme="minorHAnsi" w:cs="微软雅黑" w:hint="eastAsia"/>
        </w:rPr>
        <w:t>跑</w:t>
      </w:r>
      <w:r w:rsidRPr="00EE3FFB">
        <w:rPr>
          <w:rFonts w:eastAsiaTheme="minorHAnsi" w:hint="eastAsia"/>
        </w:rPr>
        <w:t>、大干快上，允</w:t>
      </w:r>
      <w:r w:rsidRPr="00EE3FFB">
        <w:rPr>
          <w:rFonts w:eastAsiaTheme="minorHAnsi" w:cs="微软雅黑" w:hint="eastAsia"/>
        </w:rPr>
        <w:t>许</w:t>
      </w:r>
      <w:r w:rsidRPr="00EE3FFB">
        <w:rPr>
          <w:rFonts w:eastAsiaTheme="minorHAnsi" w:hint="eastAsia"/>
        </w:rPr>
        <w:t>有一定的</w:t>
      </w:r>
      <w:r w:rsidRPr="00EE3FFB">
        <w:rPr>
          <w:rFonts w:eastAsiaTheme="minorHAnsi" w:cs="微软雅黑" w:hint="eastAsia"/>
        </w:rPr>
        <w:t>试错</w:t>
      </w:r>
      <w:r w:rsidRPr="00EE3FFB">
        <w:rPr>
          <w:rFonts w:eastAsiaTheme="minorHAnsi" w:hint="eastAsia"/>
        </w:rPr>
        <w:t>成本。</w:t>
      </w:r>
      <w:r w:rsidRPr="00EE3FFB">
        <w:rPr>
          <w:rFonts w:eastAsiaTheme="minorHAnsi" w:cs="微软雅黑" w:hint="eastAsia"/>
        </w:rPr>
        <w:t>产</w:t>
      </w:r>
      <w:r w:rsidRPr="00EE3FFB">
        <w:rPr>
          <w:rFonts w:eastAsiaTheme="minorHAnsi" w:hint="eastAsia"/>
        </w:rPr>
        <w:t>品</w:t>
      </w:r>
      <w:r w:rsidRPr="00EE3FFB">
        <w:rPr>
          <w:rFonts w:eastAsiaTheme="minorHAnsi" w:cs="微软雅黑" w:hint="eastAsia"/>
        </w:rPr>
        <w:t>评审</w:t>
      </w:r>
      <w:r w:rsidRPr="00EE3FFB">
        <w:rPr>
          <w:rFonts w:eastAsiaTheme="minorHAnsi" w:hint="eastAsia"/>
        </w:rPr>
        <w:t>是</w:t>
      </w:r>
      <w:r w:rsidRPr="00EE3FFB">
        <w:rPr>
          <w:rFonts w:eastAsiaTheme="minorHAnsi" w:cs="微软雅黑" w:hint="eastAsia"/>
        </w:rPr>
        <w:t>对</w:t>
      </w:r>
      <w:r w:rsidR="00FB0D0C" w:rsidRPr="00EE3FFB">
        <w:rPr>
          <w:rFonts w:eastAsiaTheme="minorHAnsi" w:cs="微软雅黑" w:hint="eastAsia"/>
        </w:rPr>
        <w:t>产</w:t>
      </w:r>
      <w:r w:rsidR="00FB0D0C" w:rsidRPr="00EE3FFB">
        <w:rPr>
          <w:rFonts w:eastAsiaTheme="minorHAnsi" w:hint="eastAsia"/>
        </w:rPr>
        <w:t>品</w:t>
      </w:r>
      <w:r w:rsidR="00FB0D0C" w:rsidRPr="00EE3FFB">
        <w:rPr>
          <w:rFonts w:eastAsiaTheme="minorHAnsi" w:cs="微软雅黑" w:hint="eastAsia"/>
        </w:rPr>
        <w:t>设计</w:t>
      </w:r>
      <w:r w:rsidR="00FB0D0C" w:rsidRPr="00EE3FFB">
        <w:rPr>
          <w:rFonts w:eastAsiaTheme="minorHAnsi" w:hint="eastAsia"/>
        </w:rPr>
        <w:t>工作</w:t>
      </w:r>
      <w:r w:rsidR="00FB0D0C" w:rsidRPr="00EE3FFB">
        <w:rPr>
          <w:rFonts w:eastAsiaTheme="minorHAnsi" w:cs="微软雅黑" w:hint="eastAsia"/>
        </w:rPr>
        <w:t>质</w:t>
      </w:r>
      <w:r w:rsidR="00FB0D0C" w:rsidRPr="00EE3FFB">
        <w:rPr>
          <w:rFonts w:eastAsiaTheme="minorHAnsi" w:hint="eastAsia"/>
        </w:rPr>
        <w:t>量的</w:t>
      </w:r>
      <w:r w:rsidR="00F03843" w:rsidRPr="00EE3FFB">
        <w:rPr>
          <w:rFonts w:eastAsiaTheme="minorHAnsi" w:hint="eastAsia"/>
        </w:rPr>
        <w:t>一个重要的把控</w:t>
      </w:r>
      <w:r w:rsidR="00F03843" w:rsidRPr="00EE3FFB">
        <w:rPr>
          <w:rFonts w:eastAsiaTheme="minorHAnsi" w:cs="微软雅黑" w:hint="eastAsia"/>
        </w:rPr>
        <w:t>过</w:t>
      </w:r>
      <w:r w:rsidR="00F03843" w:rsidRPr="00EE3FFB">
        <w:rPr>
          <w:rFonts w:eastAsiaTheme="minorHAnsi" w:hint="eastAsia"/>
        </w:rPr>
        <w:t>程，可以在需求和</w:t>
      </w:r>
      <w:r w:rsidR="00F03843" w:rsidRPr="00EE3FFB">
        <w:rPr>
          <w:rFonts w:eastAsiaTheme="minorHAnsi" w:cs="微软雅黑" w:hint="eastAsia"/>
        </w:rPr>
        <w:t>设计阶</w:t>
      </w:r>
      <w:r w:rsidR="00F03843" w:rsidRPr="00EE3FFB">
        <w:rPr>
          <w:rFonts w:eastAsiaTheme="minorHAnsi" w:hint="eastAsia"/>
        </w:rPr>
        <w:t>段</w:t>
      </w:r>
      <w:r w:rsidR="00F03843" w:rsidRPr="00EE3FFB">
        <w:rPr>
          <w:rFonts w:eastAsiaTheme="minorHAnsi" w:cs="微软雅黑" w:hint="eastAsia"/>
        </w:rPr>
        <w:t>对</w:t>
      </w:r>
      <w:r w:rsidR="00F03843" w:rsidRPr="00EE3FFB">
        <w:rPr>
          <w:rFonts w:eastAsiaTheme="minorHAnsi" w:hint="eastAsia"/>
        </w:rPr>
        <w:t>工作</w:t>
      </w:r>
      <w:r w:rsidR="00F03843" w:rsidRPr="00EE3FFB">
        <w:rPr>
          <w:rFonts w:eastAsiaTheme="minorHAnsi" w:cs="微软雅黑" w:hint="eastAsia"/>
        </w:rPr>
        <w:t>进</w:t>
      </w:r>
      <w:r w:rsidR="00F03843" w:rsidRPr="00EE3FFB">
        <w:rPr>
          <w:rFonts w:eastAsiaTheme="minorHAnsi" w:hint="eastAsia"/>
        </w:rPr>
        <w:t>行全方位的</w:t>
      </w:r>
      <w:r w:rsidR="00F03843" w:rsidRPr="00EE3FFB">
        <w:rPr>
          <w:rFonts w:eastAsiaTheme="minorHAnsi" w:cs="微软雅黑" w:hint="eastAsia"/>
        </w:rPr>
        <w:t>审</w:t>
      </w:r>
      <w:r w:rsidR="00F03843" w:rsidRPr="00EE3FFB">
        <w:rPr>
          <w:rFonts w:eastAsiaTheme="minorHAnsi" w:hint="eastAsia"/>
        </w:rPr>
        <w:t>核与</w:t>
      </w:r>
      <w:r w:rsidR="00F03843" w:rsidRPr="00EE3FFB">
        <w:rPr>
          <w:rFonts w:eastAsiaTheme="minorHAnsi" w:cs="微软雅黑" w:hint="eastAsia"/>
        </w:rPr>
        <w:t>评</w:t>
      </w:r>
      <w:r w:rsidR="00F03843" w:rsidRPr="00EE3FFB">
        <w:rPr>
          <w:rFonts w:eastAsiaTheme="minorHAnsi" w:hint="eastAsia"/>
        </w:rPr>
        <w:t>价。</w:t>
      </w:r>
    </w:p>
    <w:p w14:paraId="29D998A9" w14:textId="60C881FE" w:rsidR="00477473" w:rsidRPr="00EE3FFB" w:rsidRDefault="009A3534" w:rsidP="00FC3852">
      <w:pPr>
        <w:spacing w:line="360" w:lineRule="auto"/>
        <w:ind w:firstLine="420"/>
        <w:rPr>
          <w:rFonts w:eastAsiaTheme="minorHAnsi"/>
        </w:rPr>
      </w:pPr>
      <w:r w:rsidRPr="00EE3FFB">
        <w:rPr>
          <w:rFonts w:eastAsiaTheme="minorHAnsi" w:cs="微软雅黑" w:hint="eastAsia"/>
        </w:rPr>
        <w:t>产</w:t>
      </w:r>
      <w:r w:rsidRPr="00EE3FFB">
        <w:rPr>
          <w:rFonts w:eastAsiaTheme="minorHAnsi" w:hint="eastAsia"/>
        </w:rPr>
        <w:t>品</w:t>
      </w:r>
      <w:r w:rsidRPr="00EE3FFB">
        <w:rPr>
          <w:rFonts w:eastAsiaTheme="minorHAnsi" w:cs="微软雅黑" w:hint="eastAsia"/>
        </w:rPr>
        <w:t>评审</w:t>
      </w:r>
      <w:r w:rsidRPr="00EE3FFB">
        <w:rPr>
          <w:rFonts w:eastAsiaTheme="minorHAnsi" w:hint="eastAsia"/>
        </w:rPr>
        <w:t>的交付物必</w:t>
      </w:r>
      <w:r w:rsidRPr="00EE3FFB">
        <w:rPr>
          <w:rFonts w:eastAsiaTheme="minorHAnsi" w:cs="微软雅黑" w:hint="eastAsia"/>
        </w:rPr>
        <w:t>须</w:t>
      </w:r>
      <w:r w:rsidRPr="00EE3FFB">
        <w:rPr>
          <w:rFonts w:eastAsiaTheme="minorHAnsi" w:hint="eastAsia"/>
        </w:rPr>
        <w:t>包含</w:t>
      </w:r>
      <w:r w:rsidRPr="00EE3FFB">
        <w:rPr>
          <w:rFonts w:eastAsiaTheme="minorHAnsi" w:cs="微软雅黑" w:hint="eastAsia"/>
        </w:rPr>
        <w:t>产</w:t>
      </w:r>
      <w:r w:rsidRPr="00EE3FFB">
        <w:rPr>
          <w:rFonts w:eastAsiaTheme="minorHAnsi" w:hint="eastAsia"/>
        </w:rPr>
        <w:t>品原型和需求</w:t>
      </w:r>
      <w:r w:rsidRPr="00EE3FFB">
        <w:rPr>
          <w:rFonts w:eastAsiaTheme="minorHAnsi" w:cs="微软雅黑" w:hint="eastAsia"/>
        </w:rPr>
        <w:t>说</w:t>
      </w:r>
      <w:r w:rsidRPr="00EE3FFB">
        <w:rPr>
          <w:rFonts w:eastAsiaTheme="minorHAnsi" w:hint="eastAsia"/>
        </w:rPr>
        <w:t>明</w:t>
      </w:r>
      <w:r w:rsidRPr="00EE3FFB">
        <w:rPr>
          <w:rFonts w:eastAsiaTheme="minorHAnsi" w:cs="微软雅黑" w:hint="eastAsia"/>
        </w:rPr>
        <w:t>两</w:t>
      </w:r>
      <w:r w:rsidRPr="00EE3FFB">
        <w:rPr>
          <w:rFonts w:eastAsiaTheme="minorHAnsi" w:hint="eastAsia"/>
        </w:rPr>
        <w:t>部分内容，一般情况下要求将原型界面和需求</w:t>
      </w:r>
      <w:r w:rsidRPr="00EE3FFB">
        <w:rPr>
          <w:rFonts w:eastAsiaTheme="minorHAnsi" w:cs="微软雅黑" w:hint="eastAsia"/>
        </w:rPr>
        <w:t>说</w:t>
      </w:r>
      <w:r w:rsidRPr="00EE3FFB">
        <w:rPr>
          <w:rFonts w:eastAsiaTheme="minorHAnsi" w:hint="eastAsia"/>
        </w:rPr>
        <w:t>明</w:t>
      </w:r>
      <w:r w:rsidRPr="00EE3FFB">
        <w:rPr>
          <w:rFonts w:eastAsiaTheme="minorHAnsi" w:cs="微软雅黑" w:hint="eastAsia"/>
        </w:rPr>
        <w:t>统</w:t>
      </w:r>
      <w:r w:rsidRPr="00EE3FFB">
        <w:rPr>
          <w:rFonts w:eastAsiaTheme="minorHAnsi" w:hint="eastAsia"/>
        </w:rPr>
        <w:t>一整合</w:t>
      </w:r>
      <w:r w:rsidRPr="00EE3FFB">
        <w:rPr>
          <w:rFonts w:eastAsiaTheme="minorHAnsi" w:cs="微软雅黑" w:hint="eastAsia"/>
        </w:rPr>
        <w:t>为</w:t>
      </w:r>
      <w:r w:rsidRPr="00EE3FFB">
        <w:rPr>
          <w:rFonts w:eastAsiaTheme="minorHAnsi" w:hint="eastAsia"/>
        </w:rPr>
        <w:t>一个文件，便于研</w:t>
      </w:r>
      <w:r w:rsidRPr="00EE3FFB">
        <w:rPr>
          <w:rFonts w:eastAsiaTheme="minorHAnsi" w:cs="微软雅黑" w:hint="eastAsia"/>
        </w:rPr>
        <w:t>发</w:t>
      </w:r>
      <w:r w:rsidRPr="00EE3FFB">
        <w:rPr>
          <w:rFonts w:eastAsiaTheme="minorHAnsi" w:hint="eastAsia"/>
        </w:rPr>
        <w:t>和</w:t>
      </w:r>
      <w:r w:rsidRPr="00EE3FFB">
        <w:rPr>
          <w:rFonts w:eastAsiaTheme="minorHAnsi" w:cs="微软雅黑" w:hint="eastAsia"/>
        </w:rPr>
        <w:t>测试</w:t>
      </w:r>
      <w:r w:rsidRPr="00EE3FFB">
        <w:rPr>
          <w:rFonts w:eastAsiaTheme="minorHAnsi" w:hint="eastAsia"/>
        </w:rPr>
        <w:t>等同学</w:t>
      </w:r>
      <w:r w:rsidR="00412507" w:rsidRPr="00EE3FFB">
        <w:rPr>
          <w:rFonts w:eastAsiaTheme="minorHAnsi" w:cs="微软雅黑" w:hint="eastAsia"/>
        </w:rPr>
        <w:t>对资</w:t>
      </w:r>
      <w:r w:rsidR="00412507" w:rsidRPr="00EE3FFB">
        <w:rPr>
          <w:rFonts w:eastAsiaTheme="minorHAnsi" w:hint="eastAsia"/>
        </w:rPr>
        <w:t>料的快速理解和</w:t>
      </w:r>
      <w:r w:rsidRPr="00EE3FFB">
        <w:rPr>
          <w:rFonts w:eastAsiaTheme="minorHAnsi" w:hint="eastAsia"/>
        </w:rPr>
        <w:t>高效使用。</w:t>
      </w:r>
      <w:bookmarkStart w:id="0" w:name="_GoBack"/>
      <w:bookmarkEnd w:id="0"/>
    </w:p>
    <w:p w14:paraId="1BC24C82" w14:textId="77777777" w:rsidR="00477473" w:rsidRPr="00EE3FFB" w:rsidRDefault="00E212A0" w:rsidP="00FB0AC1">
      <w:pPr>
        <w:spacing w:line="360" w:lineRule="auto"/>
        <w:outlineLvl w:val="0"/>
        <w:rPr>
          <w:rFonts w:eastAsiaTheme="minorHAnsi"/>
          <w:b/>
          <w:sz w:val="28"/>
          <w:szCs w:val="28"/>
        </w:rPr>
      </w:pPr>
      <w:r w:rsidRPr="00EE3FFB">
        <w:rPr>
          <w:rFonts w:eastAsiaTheme="minorHAnsi" w:hint="eastAsia"/>
          <w:b/>
          <w:sz w:val="28"/>
          <w:szCs w:val="28"/>
        </w:rPr>
        <w:t>二、</w:t>
      </w:r>
      <w:r w:rsidR="00477473" w:rsidRPr="00EE3FFB">
        <w:rPr>
          <w:rFonts w:eastAsiaTheme="minorHAnsi" w:hint="eastAsia"/>
          <w:b/>
          <w:sz w:val="28"/>
          <w:szCs w:val="28"/>
        </w:rPr>
        <w:t>整体流程</w:t>
      </w:r>
    </w:p>
    <w:p w14:paraId="07FDEB26" w14:textId="77777777" w:rsidR="00477473" w:rsidRPr="00EE3FFB" w:rsidRDefault="00104E5A" w:rsidP="00646A11">
      <w:pPr>
        <w:spacing w:line="360" w:lineRule="auto"/>
        <w:rPr>
          <w:rFonts w:eastAsiaTheme="minorHAnsi"/>
        </w:rPr>
      </w:pPr>
      <w:r w:rsidRPr="00EE3FFB">
        <w:rPr>
          <w:rFonts w:eastAsiaTheme="minorHAnsi"/>
          <w:noProof/>
        </w:rPr>
        <w:drawing>
          <wp:inline distT="0" distB="0" distL="0" distR="0" wp14:anchorId="2750EB87" wp14:editId="6668736E">
            <wp:extent cx="5266690" cy="1856105"/>
            <wp:effectExtent l="0" t="0" r="41910" b="0"/>
            <wp:docPr id="1" name="图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332D511" w14:textId="77777777" w:rsidR="00477473" w:rsidRPr="00EE3FFB" w:rsidRDefault="00477473" w:rsidP="00646A11">
      <w:pPr>
        <w:spacing w:line="360" w:lineRule="auto"/>
        <w:rPr>
          <w:rFonts w:eastAsiaTheme="minorHAnsi"/>
        </w:rPr>
      </w:pPr>
    </w:p>
    <w:p w14:paraId="4024B2DC" w14:textId="77777777" w:rsidR="00477473" w:rsidRPr="00EE3FFB" w:rsidRDefault="00E212A0" w:rsidP="00FB0AC1">
      <w:pPr>
        <w:spacing w:line="360" w:lineRule="auto"/>
        <w:outlineLvl w:val="0"/>
        <w:rPr>
          <w:rFonts w:eastAsiaTheme="minorHAnsi"/>
          <w:b/>
          <w:sz w:val="28"/>
          <w:szCs w:val="28"/>
        </w:rPr>
      </w:pPr>
      <w:r w:rsidRPr="00EE3FFB">
        <w:rPr>
          <w:rFonts w:eastAsiaTheme="minorHAnsi" w:hint="eastAsia"/>
          <w:b/>
          <w:sz w:val="28"/>
          <w:szCs w:val="28"/>
        </w:rPr>
        <w:t>三、</w:t>
      </w:r>
      <w:r w:rsidR="00477473" w:rsidRPr="00EE3FFB">
        <w:rPr>
          <w:rFonts w:eastAsiaTheme="minorHAnsi" w:hint="eastAsia"/>
          <w:b/>
          <w:sz w:val="28"/>
          <w:szCs w:val="28"/>
        </w:rPr>
        <w:t>流程</w:t>
      </w:r>
      <w:r w:rsidR="00477473" w:rsidRPr="00EE3FFB">
        <w:rPr>
          <w:rFonts w:eastAsiaTheme="minorHAnsi" w:cs="微软雅黑" w:hint="eastAsia"/>
          <w:b/>
          <w:sz w:val="28"/>
          <w:szCs w:val="28"/>
        </w:rPr>
        <w:t>说</w:t>
      </w:r>
      <w:r w:rsidR="00477473" w:rsidRPr="00EE3FFB">
        <w:rPr>
          <w:rFonts w:eastAsiaTheme="minorHAnsi" w:hint="eastAsia"/>
          <w:b/>
          <w:sz w:val="28"/>
          <w:szCs w:val="28"/>
        </w:rPr>
        <w:t>明</w:t>
      </w:r>
    </w:p>
    <w:p w14:paraId="5AEE78EA" w14:textId="77777777" w:rsidR="00477473" w:rsidRPr="00EE3FFB" w:rsidRDefault="00D20C12" w:rsidP="00646A11">
      <w:pPr>
        <w:spacing w:line="360" w:lineRule="auto"/>
        <w:rPr>
          <w:rFonts w:eastAsiaTheme="minorHAnsi"/>
          <w:b/>
        </w:rPr>
      </w:pPr>
      <w:r w:rsidRPr="00EE3FFB">
        <w:rPr>
          <w:rFonts w:eastAsiaTheme="minorHAnsi"/>
          <w:b/>
        </w:rPr>
        <w:t>1</w:t>
      </w:r>
      <w:r w:rsidRPr="00EE3FFB">
        <w:rPr>
          <w:rFonts w:eastAsiaTheme="minorHAnsi" w:hint="eastAsia"/>
          <w:b/>
        </w:rPr>
        <w:t>、内</w:t>
      </w:r>
      <w:r w:rsidRPr="00EE3FFB">
        <w:rPr>
          <w:rFonts w:eastAsiaTheme="minorHAnsi" w:cs="微软雅黑" w:hint="eastAsia"/>
          <w:b/>
        </w:rPr>
        <w:t>审</w:t>
      </w:r>
    </w:p>
    <w:p w14:paraId="09A17E6E" w14:textId="77777777" w:rsidR="00D20C12" w:rsidRPr="00EE3FFB" w:rsidRDefault="00D20C12" w:rsidP="00646A11">
      <w:pPr>
        <w:spacing w:line="360" w:lineRule="auto"/>
        <w:ind w:firstLine="420"/>
        <w:rPr>
          <w:rFonts w:eastAsiaTheme="minorHAnsi"/>
        </w:rPr>
      </w:pPr>
      <w:r w:rsidRPr="00EE3FFB">
        <w:rPr>
          <w:rFonts w:eastAsiaTheme="minorHAnsi" w:hint="eastAsia"/>
        </w:rPr>
        <w:t>内</w:t>
      </w:r>
      <w:r w:rsidRPr="00EE3FFB">
        <w:rPr>
          <w:rFonts w:eastAsiaTheme="minorHAnsi" w:cs="微软雅黑" w:hint="eastAsia"/>
        </w:rPr>
        <w:t>审</w:t>
      </w:r>
      <w:r w:rsidRPr="00EE3FFB">
        <w:rPr>
          <w:rFonts w:eastAsiaTheme="minorHAnsi" w:hint="eastAsia"/>
        </w:rPr>
        <w:t>，指</w:t>
      </w:r>
      <w:r w:rsidRPr="00EE3FFB">
        <w:rPr>
          <w:rFonts w:eastAsiaTheme="minorHAnsi" w:cs="微软雅黑" w:hint="eastAsia"/>
        </w:rPr>
        <w:t>产</w:t>
      </w:r>
      <w:r w:rsidRPr="00EE3FFB">
        <w:rPr>
          <w:rFonts w:eastAsiaTheme="minorHAnsi" w:hint="eastAsia"/>
        </w:rPr>
        <w:t>品部内部</w:t>
      </w:r>
      <w:r w:rsidRPr="00EE3FFB">
        <w:rPr>
          <w:rFonts w:eastAsiaTheme="minorHAnsi" w:cs="微软雅黑" w:hint="eastAsia"/>
        </w:rPr>
        <w:t>对产</w:t>
      </w:r>
      <w:r w:rsidRPr="00EE3FFB">
        <w:rPr>
          <w:rFonts w:eastAsiaTheme="minorHAnsi" w:hint="eastAsia"/>
        </w:rPr>
        <w:t>品原型和需求分析的</w:t>
      </w:r>
      <w:r w:rsidRPr="00EE3FFB">
        <w:rPr>
          <w:rFonts w:eastAsiaTheme="minorHAnsi" w:cs="微软雅黑" w:hint="eastAsia"/>
        </w:rPr>
        <w:t>评审</w:t>
      </w:r>
      <w:r w:rsidRPr="00EE3FFB">
        <w:rPr>
          <w:rFonts w:eastAsiaTheme="minorHAnsi" w:hint="eastAsia"/>
        </w:rPr>
        <w:t>，一般由具体需求的</w:t>
      </w:r>
      <w:r w:rsidRPr="00EE3FFB">
        <w:rPr>
          <w:rFonts w:eastAsiaTheme="minorHAnsi" w:cs="微软雅黑" w:hint="eastAsia"/>
        </w:rPr>
        <w:t>负责</w:t>
      </w:r>
      <w:r w:rsidRPr="00EE3FFB">
        <w:rPr>
          <w:rFonts w:eastAsiaTheme="minorHAnsi" w:hint="eastAsia"/>
        </w:rPr>
        <w:t>人（</w:t>
      </w:r>
      <w:r w:rsidRPr="00EE3FFB">
        <w:rPr>
          <w:rFonts w:eastAsiaTheme="minorHAnsi"/>
        </w:rPr>
        <w:t>PM</w:t>
      </w:r>
      <w:r w:rsidRPr="00EE3FFB">
        <w:rPr>
          <w:rFonts w:eastAsiaTheme="minorHAnsi" w:hint="eastAsia"/>
        </w:rPr>
        <w:t>）</w:t>
      </w:r>
      <w:r w:rsidRPr="00EE3FFB">
        <w:rPr>
          <w:rFonts w:eastAsiaTheme="minorHAnsi" w:cs="微软雅黑" w:hint="eastAsia"/>
        </w:rPr>
        <w:t>发</w:t>
      </w:r>
      <w:r w:rsidRPr="00EE3FFB">
        <w:rPr>
          <w:rFonts w:eastAsiaTheme="minorHAnsi" w:hint="eastAsia"/>
        </w:rPr>
        <w:t>起内部</w:t>
      </w:r>
      <w:r w:rsidRPr="00EE3FFB">
        <w:rPr>
          <w:rFonts w:eastAsiaTheme="minorHAnsi" w:cs="微软雅黑" w:hint="eastAsia"/>
        </w:rPr>
        <w:t>评审</w:t>
      </w:r>
      <w:r w:rsidRPr="00EE3FFB">
        <w:rPr>
          <w:rFonts w:eastAsiaTheme="minorHAnsi" w:hint="eastAsia"/>
        </w:rPr>
        <w:t>，</w:t>
      </w:r>
      <w:r w:rsidR="0017743B" w:rsidRPr="00EE3FFB">
        <w:rPr>
          <w:rFonts w:eastAsiaTheme="minorHAnsi" w:hint="eastAsia"/>
        </w:rPr>
        <w:t>邀</w:t>
      </w:r>
      <w:r w:rsidR="0017743B" w:rsidRPr="00EE3FFB">
        <w:rPr>
          <w:rFonts w:eastAsiaTheme="minorHAnsi" w:cs="微软雅黑" w:hint="eastAsia"/>
        </w:rPr>
        <w:t>约</w:t>
      </w:r>
      <w:r w:rsidRPr="00EE3FFB">
        <w:rPr>
          <w:rFonts w:eastAsiaTheme="minorHAnsi" w:cs="微软雅黑" w:hint="eastAsia"/>
        </w:rPr>
        <w:t>产</w:t>
      </w:r>
      <w:r w:rsidRPr="00EE3FFB">
        <w:rPr>
          <w:rFonts w:eastAsiaTheme="minorHAnsi" w:hint="eastAsia"/>
        </w:rPr>
        <w:t>品部</w:t>
      </w:r>
      <w:r w:rsidRPr="00EE3FFB">
        <w:rPr>
          <w:rFonts w:eastAsiaTheme="minorHAnsi" w:cs="微软雅黑" w:hint="eastAsia"/>
        </w:rPr>
        <w:t>经</w:t>
      </w:r>
      <w:r w:rsidRPr="00EE3FFB">
        <w:rPr>
          <w:rFonts w:eastAsiaTheme="minorHAnsi" w:hint="eastAsia"/>
        </w:rPr>
        <w:t>理或</w:t>
      </w:r>
      <w:r w:rsidRPr="00EE3FFB">
        <w:rPr>
          <w:rFonts w:eastAsiaTheme="minorHAnsi" w:cs="微软雅黑" w:hint="eastAsia"/>
        </w:rPr>
        <w:t>产</w:t>
      </w:r>
      <w:r w:rsidRPr="00EE3FFB">
        <w:rPr>
          <w:rFonts w:eastAsiaTheme="minorHAnsi" w:hint="eastAsia"/>
        </w:rPr>
        <w:t>品</w:t>
      </w:r>
      <w:r w:rsidRPr="00EE3FFB">
        <w:rPr>
          <w:rFonts w:eastAsiaTheme="minorHAnsi" w:cs="微软雅黑" w:hint="eastAsia"/>
        </w:rPr>
        <w:t>总监</w:t>
      </w:r>
      <w:r w:rsidRPr="00EE3FFB">
        <w:rPr>
          <w:rFonts w:eastAsiaTheme="minorHAnsi" w:hint="eastAsia"/>
        </w:rPr>
        <w:t>参与</w:t>
      </w:r>
      <w:r w:rsidRPr="00EE3FFB">
        <w:rPr>
          <w:rFonts w:eastAsiaTheme="minorHAnsi" w:cs="微软雅黑" w:hint="eastAsia"/>
        </w:rPr>
        <w:t>评审</w:t>
      </w:r>
      <w:r w:rsidRPr="00EE3FFB">
        <w:rPr>
          <w:rFonts w:eastAsiaTheme="minorHAnsi" w:hint="eastAsia"/>
        </w:rPr>
        <w:t>。当</w:t>
      </w:r>
      <w:r w:rsidRPr="00EE3FFB">
        <w:rPr>
          <w:rFonts w:eastAsiaTheme="minorHAnsi" w:cs="微软雅黑" w:hint="eastAsia"/>
        </w:rPr>
        <w:t>牵涉</w:t>
      </w:r>
      <w:r w:rsidRPr="00EE3FFB">
        <w:rPr>
          <w:rFonts w:eastAsiaTheme="minorHAnsi" w:hint="eastAsia"/>
        </w:rPr>
        <w:t>特殊</w:t>
      </w:r>
      <w:r w:rsidRPr="00EE3FFB">
        <w:rPr>
          <w:rFonts w:eastAsiaTheme="minorHAnsi" w:cs="微软雅黑" w:hint="eastAsia"/>
        </w:rPr>
        <w:t>业务时</w:t>
      </w:r>
      <w:r w:rsidRPr="00EE3FFB">
        <w:rPr>
          <w:rFonts w:eastAsiaTheme="minorHAnsi" w:hint="eastAsia"/>
        </w:rPr>
        <w:t>，可借助</w:t>
      </w:r>
      <w:r w:rsidR="00E86C86" w:rsidRPr="00EE3FFB">
        <w:rPr>
          <w:rFonts w:eastAsiaTheme="minorHAnsi" w:hint="eastAsia"/>
        </w:rPr>
        <w:t>一至</w:t>
      </w:r>
      <w:r w:rsidR="00E86C86" w:rsidRPr="00EE3FFB">
        <w:rPr>
          <w:rFonts w:eastAsiaTheme="minorHAnsi" w:cs="微软雅黑" w:hint="eastAsia"/>
        </w:rPr>
        <w:t>两</w:t>
      </w:r>
      <w:r w:rsidR="00E86C86" w:rsidRPr="00EE3FFB">
        <w:rPr>
          <w:rFonts w:eastAsiaTheme="minorHAnsi" w:hint="eastAsia"/>
        </w:rPr>
        <w:t>名</w:t>
      </w:r>
      <w:r w:rsidRPr="00EE3FFB">
        <w:rPr>
          <w:rFonts w:eastAsiaTheme="minorHAnsi" w:hint="eastAsia"/>
        </w:rPr>
        <w:t>外援（其他部</w:t>
      </w:r>
      <w:r w:rsidRPr="00EE3FFB">
        <w:rPr>
          <w:rFonts w:eastAsiaTheme="minorHAnsi" w:cs="微软雅黑" w:hint="eastAsia"/>
        </w:rPr>
        <w:t>门</w:t>
      </w:r>
      <w:r w:rsidRPr="00EE3FFB">
        <w:rPr>
          <w:rFonts w:eastAsiaTheme="minorHAnsi" w:hint="eastAsia"/>
        </w:rPr>
        <w:t>同学）</w:t>
      </w:r>
      <w:r w:rsidR="00E86C86" w:rsidRPr="00EE3FFB">
        <w:rPr>
          <w:rFonts w:eastAsiaTheme="minorHAnsi" w:hint="eastAsia"/>
        </w:rPr>
        <w:t>共同参与内</w:t>
      </w:r>
      <w:r w:rsidR="00E86C86" w:rsidRPr="00EE3FFB">
        <w:rPr>
          <w:rFonts w:eastAsiaTheme="minorHAnsi" w:cs="微软雅黑" w:hint="eastAsia"/>
        </w:rPr>
        <w:t>审</w:t>
      </w:r>
      <w:r w:rsidR="00E86C86" w:rsidRPr="00EE3FFB">
        <w:rPr>
          <w:rFonts w:eastAsiaTheme="minorHAnsi" w:hint="eastAsia"/>
        </w:rPr>
        <w:t>。</w:t>
      </w:r>
    </w:p>
    <w:p w14:paraId="137BF823" w14:textId="77777777" w:rsidR="0065502A" w:rsidRPr="00EE3FFB" w:rsidRDefault="0065502A" w:rsidP="00646A11">
      <w:pPr>
        <w:spacing w:line="360" w:lineRule="auto"/>
        <w:ind w:firstLine="420"/>
        <w:rPr>
          <w:rFonts w:eastAsiaTheme="minorHAnsi"/>
        </w:rPr>
      </w:pPr>
      <w:r w:rsidRPr="00EE3FFB">
        <w:rPr>
          <w:rFonts w:eastAsiaTheme="minorHAnsi" w:hint="eastAsia"/>
        </w:rPr>
        <w:t>内</w:t>
      </w:r>
      <w:r w:rsidRPr="00EE3FFB">
        <w:rPr>
          <w:rFonts w:eastAsiaTheme="minorHAnsi" w:cs="微软雅黑" w:hint="eastAsia"/>
        </w:rPr>
        <w:t>审</w:t>
      </w:r>
      <w:r w:rsidRPr="00EE3FFB">
        <w:rPr>
          <w:rFonts w:eastAsiaTheme="minorHAnsi" w:hint="eastAsia"/>
        </w:rPr>
        <w:t>可以分</w:t>
      </w:r>
      <w:r w:rsidRPr="00EE3FFB">
        <w:rPr>
          <w:rFonts w:eastAsiaTheme="minorHAnsi" w:cs="微软雅黑" w:hint="eastAsia"/>
        </w:rPr>
        <w:t>为</w:t>
      </w:r>
      <w:r w:rsidRPr="00EE3FFB">
        <w:rPr>
          <w:rFonts w:eastAsiaTheme="minorHAnsi" w:hint="eastAsia"/>
        </w:rPr>
        <w:t>核心</w:t>
      </w:r>
      <w:r w:rsidRPr="00EE3FFB">
        <w:rPr>
          <w:rFonts w:eastAsiaTheme="minorHAnsi" w:cs="微软雅黑" w:hint="eastAsia"/>
        </w:rPr>
        <w:t>逻辑</w:t>
      </w:r>
      <w:r w:rsidRPr="00EE3FFB">
        <w:rPr>
          <w:rFonts w:eastAsiaTheme="minorHAnsi" w:hint="eastAsia"/>
        </w:rPr>
        <w:t>和</w:t>
      </w:r>
      <w:r w:rsidRPr="00EE3FFB">
        <w:rPr>
          <w:rFonts w:eastAsiaTheme="minorHAnsi" w:cs="微软雅黑" w:hint="eastAsia"/>
        </w:rPr>
        <w:t>关键页</w:t>
      </w:r>
      <w:r w:rsidRPr="00EE3FFB">
        <w:rPr>
          <w:rFonts w:eastAsiaTheme="minorHAnsi" w:hint="eastAsia"/>
        </w:rPr>
        <w:t>面的</w:t>
      </w:r>
      <w:r w:rsidRPr="00EE3FFB">
        <w:rPr>
          <w:rFonts w:eastAsiaTheme="minorHAnsi" w:cs="微软雅黑" w:hint="eastAsia"/>
        </w:rPr>
        <w:t>评审</w:t>
      </w:r>
      <w:r w:rsidRPr="00EE3FFB">
        <w:rPr>
          <w:rFonts w:eastAsiaTheme="minorHAnsi" w:hint="eastAsia"/>
        </w:rPr>
        <w:t>与完整</w:t>
      </w:r>
      <w:r w:rsidRPr="00EE3FFB">
        <w:rPr>
          <w:rFonts w:eastAsiaTheme="minorHAnsi" w:cs="微软雅黑" w:hint="eastAsia"/>
        </w:rPr>
        <w:t>产</w:t>
      </w:r>
      <w:r w:rsidRPr="00EE3FFB">
        <w:rPr>
          <w:rFonts w:eastAsiaTheme="minorHAnsi" w:hint="eastAsia"/>
        </w:rPr>
        <w:t>品</w:t>
      </w:r>
      <w:r w:rsidRPr="00EE3FFB">
        <w:rPr>
          <w:rFonts w:eastAsiaTheme="minorHAnsi" w:cs="微软雅黑" w:hint="eastAsia"/>
        </w:rPr>
        <w:t>设计细节</w:t>
      </w:r>
      <w:r w:rsidRPr="00EE3FFB">
        <w:rPr>
          <w:rFonts w:eastAsiaTheme="minorHAnsi" w:hint="eastAsia"/>
        </w:rPr>
        <w:t>的</w:t>
      </w:r>
      <w:r w:rsidRPr="00EE3FFB">
        <w:rPr>
          <w:rFonts w:eastAsiaTheme="minorHAnsi" w:cs="微软雅黑" w:hint="eastAsia"/>
        </w:rPr>
        <w:t>评审</w:t>
      </w:r>
      <w:r w:rsidRPr="00EE3FFB">
        <w:rPr>
          <w:rFonts w:eastAsiaTheme="minorHAnsi" w:hint="eastAsia"/>
        </w:rPr>
        <w:t>。一般情况下，一个</w:t>
      </w:r>
      <w:r w:rsidRPr="00EE3FFB">
        <w:rPr>
          <w:rFonts w:eastAsiaTheme="minorHAnsi" w:cs="微软雅黑" w:hint="eastAsia"/>
        </w:rPr>
        <w:t>产</w:t>
      </w:r>
      <w:r w:rsidRPr="00EE3FFB">
        <w:rPr>
          <w:rFonts w:eastAsiaTheme="minorHAnsi" w:hint="eastAsia"/>
        </w:rPr>
        <w:t>品或</w:t>
      </w:r>
      <w:r w:rsidRPr="00EE3FFB">
        <w:rPr>
          <w:rFonts w:eastAsiaTheme="minorHAnsi" w:cs="微软雅黑" w:hint="eastAsia"/>
        </w:rPr>
        <w:t>项</w:t>
      </w:r>
      <w:r w:rsidRPr="00EE3FFB">
        <w:rPr>
          <w:rFonts w:eastAsiaTheme="minorHAnsi" w:hint="eastAsia"/>
        </w:rPr>
        <w:t>目需要</w:t>
      </w:r>
      <w:r w:rsidRPr="00EE3FFB">
        <w:rPr>
          <w:rFonts w:eastAsiaTheme="minorHAnsi" w:cs="微软雅黑" w:hint="eastAsia"/>
        </w:rPr>
        <w:t>经过两</w:t>
      </w:r>
      <w:r w:rsidRPr="00EE3FFB">
        <w:rPr>
          <w:rFonts w:eastAsiaTheme="minorHAnsi" w:hint="eastAsia"/>
        </w:rPr>
        <w:t>次内</w:t>
      </w:r>
      <w:r w:rsidRPr="00EE3FFB">
        <w:rPr>
          <w:rFonts w:eastAsiaTheme="minorHAnsi" w:cs="微软雅黑" w:hint="eastAsia"/>
        </w:rPr>
        <w:t>审</w:t>
      </w:r>
      <w:r w:rsidRPr="00EE3FFB">
        <w:rPr>
          <w:rFonts w:eastAsiaTheme="minorHAnsi" w:hint="eastAsia"/>
        </w:rPr>
        <w:t>和完善</w:t>
      </w:r>
      <w:r w:rsidRPr="00EE3FFB">
        <w:rPr>
          <w:rFonts w:eastAsiaTheme="minorHAnsi" w:cs="微软雅黑" w:hint="eastAsia"/>
        </w:rPr>
        <w:t>优</w:t>
      </w:r>
      <w:r w:rsidRPr="00EE3FFB">
        <w:rPr>
          <w:rFonts w:eastAsiaTheme="minorHAnsi" w:hint="eastAsia"/>
        </w:rPr>
        <w:t>化，才能</w:t>
      </w:r>
      <w:r w:rsidRPr="00EE3FFB">
        <w:rPr>
          <w:rFonts w:eastAsiaTheme="minorHAnsi" w:cs="微软雅黑" w:hint="eastAsia"/>
        </w:rPr>
        <w:t>达</w:t>
      </w:r>
      <w:r w:rsidRPr="00EE3FFB">
        <w:rPr>
          <w:rFonts w:eastAsiaTheme="minorHAnsi" w:hint="eastAsia"/>
        </w:rPr>
        <w:t>到</w:t>
      </w:r>
      <w:r w:rsidRPr="00EE3FFB">
        <w:rPr>
          <w:rFonts w:eastAsiaTheme="minorHAnsi" w:cs="微软雅黑" w:hint="eastAsia"/>
        </w:rPr>
        <w:t>较为</w:t>
      </w:r>
      <w:r w:rsidRPr="00EE3FFB">
        <w:rPr>
          <w:rFonts w:eastAsiaTheme="minorHAnsi" w:hint="eastAsia"/>
        </w:rPr>
        <w:t>理想的</w:t>
      </w:r>
      <w:r w:rsidRPr="00EE3FFB">
        <w:rPr>
          <w:rFonts w:eastAsiaTheme="minorHAnsi" w:cs="微软雅黑" w:hint="eastAsia"/>
        </w:rPr>
        <w:t>质</w:t>
      </w:r>
      <w:r w:rsidRPr="00EE3FFB">
        <w:rPr>
          <w:rFonts w:eastAsiaTheme="minorHAnsi" w:hint="eastAsia"/>
        </w:rPr>
        <w:t>量水平，才足以</w:t>
      </w:r>
      <w:r w:rsidRPr="00EE3FFB">
        <w:rPr>
          <w:rFonts w:eastAsiaTheme="minorHAnsi" w:cs="微软雅黑" w:hint="eastAsia"/>
        </w:rPr>
        <w:t>发</w:t>
      </w:r>
      <w:r w:rsidRPr="00EE3FFB">
        <w:rPr>
          <w:rFonts w:eastAsiaTheme="minorHAnsi" w:hint="eastAsia"/>
        </w:rPr>
        <w:t>起公司</w:t>
      </w:r>
      <w:r w:rsidRPr="00EE3FFB">
        <w:rPr>
          <w:rFonts w:eastAsiaTheme="minorHAnsi" w:cs="微软雅黑" w:hint="eastAsia"/>
        </w:rPr>
        <w:t>级</w:t>
      </w:r>
      <w:r w:rsidRPr="00EE3FFB">
        <w:rPr>
          <w:rFonts w:eastAsiaTheme="minorHAnsi" w:hint="eastAsia"/>
        </w:rPr>
        <w:t>的</w:t>
      </w:r>
      <w:r w:rsidRPr="00EE3FFB">
        <w:rPr>
          <w:rFonts w:eastAsiaTheme="minorHAnsi" w:cs="微软雅黑" w:hint="eastAsia"/>
        </w:rPr>
        <w:t>评审</w:t>
      </w:r>
      <w:r w:rsidRPr="00EE3FFB">
        <w:rPr>
          <w:rFonts w:eastAsiaTheme="minorHAnsi" w:hint="eastAsia"/>
        </w:rPr>
        <w:t>。</w:t>
      </w:r>
    </w:p>
    <w:p w14:paraId="15EB16B5" w14:textId="77777777" w:rsidR="0065502A" w:rsidRPr="00EE3FFB" w:rsidRDefault="0065502A" w:rsidP="00646A11">
      <w:pPr>
        <w:spacing w:line="360" w:lineRule="auto"/>
        <w:ind w:firstLine="420"/>
        <w:rPr>
          <w:rFonts w:eastAsiaTheme="minorHAnsi"/>
        </w:rPr>
      </w:pPr>
    </w:p>
    <w:p w14:paraId="76D2D5DF" w14:textId="77777777" w:rsidR="00477473" w:rsidRPr="00EE3FFB" w:rsidRDefault="00E96380" w:rsidP="00646A11">
      <w:pPr>
        <w:spacing w:line="360" w:lineRule="auto"/>
        <w:rPr>
          <w:rFonts w:eastAsiaTheme="minorHAnsi"/>
          <w:b/>
        </w:rPr>
      </w:pPr>
      <w:r w:rsidRPr="00EE3FFB">
        <w:rPr>
          <w:rFonts w:eastAsiaTheme="minorHAnsi"/>
          <w:b/>
        </w:rPr>
        <w:t>2</w:t>
      </w:r>
      <w:r w:rsidRPr="00EE3FFB">
        <w:rPr>
          <w:rFonts w:eastAsiaTheme="minorHAnsi" w:hint="eastAsia"/>
          <w:b/>
        </w:rPr>
        <w:t>、</w:t>
      </w:r>
      <w:r w:rsidR="00C51B7B">
        <w:rPr>
          <w:rFonts w:eastAsiaTheme="minorHAnsi" w:hint="eastAsia"/>
          <w:b/>
        </w:rPr>
        <w:t>产品概设</w:t>
      </w:r>
      <w:commentRangeStart w:id="1"/>
      <w:r w:rsidRPr="00EE3FFB">
        <w:rPr>
          <w:rFonts w:eastAsiaTheme="minorHAnsi" w:cs="微软雅黑" w:hint="eastAsia"/>
          <w:b/>
        </w:rPr>
        <w:t>评审</w:t>
      </w:r>
      <w:commentRangeEnd w:id="1"/>
      <w:r w:rsidR="00566E25">
        <w:rPr>
          <w:rStyle w:val="a8"/>
        </w:rPr>
        <w:commentReference w:id="1"/>
      </w:r>
    </w:p>
    <w:p w14:paraId="1163CE17" w14:textId="77777777" w:rsidR="00F05E7C" w:rsidRPr="00EE3FFB" w:rsidRDefault="0017743B" w:rsidP="00646A11">
      <w:pPr>
        <w:spacing w:line="360" w:lineRule="auto"/>
        <w:ind w:firstLine="420"/>
        <w:rPr>
          <w:rFonts w:eastAsiaTheme="minorHAnsi"/>
        </w:rPr>
      </w:pPr>
      <w:r w:rsidRPr="00EE3FFB">
        <w:rPr>
          <w:rFonts w:eastAsiaTheme="minorHAnsi" w:hint="eastAsia"/>
        </w:rPr>
        <w:t>当原型和需求通</w:t>
      </w:r>
      <w:r w:rsidRPr="00EE3FFB">
        <w:rPr>
          <w:rFonts w:eastAsiaTheme="minorHAnsi" w:cs="微软雅黑" w:hint="eastAsia"/>
        </w:rPr>
        <w:t>过</w:t>
      </w:r>
      <w:r w:rsidRPr="00EE3FFB">
        <w:rPr>
          <w:rFonts w:eastAsiaTheme="minorHAnsi" w:hint="eastAsia"/>
        </w:rPr>
        <w:t>内</w:t>
      </w:r>
      <w:r w:rsidRPr="00EE3FFB">
        <w:rPr>
          <w:rFonts w:eastAsiaTheme="minorHAnsi" w:cs="微软雅黑" w:hint="eastAsia"/>
        </w:rPr>
        <w:t>审</w:t>
      </w:r>
      <w:r w:rsidRPr="00EE3FFB">
        <w:rPr>
          <w:rFonts w:eastAsiaTheme="minorHAnsi" w:hint="eastAsia"/>
        </w:rPr>
        <w:t>后，</w:t>
      </w:r>
      <w:r w:rsidR="00625F5A" w:rsidRPr="00EE3FFB">
        <w:rPr>
          <w:rFonts w:eastAsiaTheme="minorHAnsi" w:cs="微软雅黑" w:hint="eastAsia"/>
        </w:rPr>
        <w:t>该产</w:t>
      </w:r>
      <w:r w:rsidR="00625F5A" w:rsidRPr="00EE3FFB">
        <w:rPr>
          <w:rFonts w:eastAsiaTheme="minorHAnsi" w:hint="eastAsia"/>
        </w:rPr>
        <w:t>品</w:t>
      </w:r>
      <w:r w:rsidR="00625F5A" w:rsidRPr="00EE3FFB">
        <w:rPr>
          <w:rFonts w:eastAsiaTheme="minorHAnsi" w:cs="微软雅黑" w:hint="eastAsia"/>
        </w:rPr>
        <w:t>负责</w:t>
      </w:r>
      <w:r w:rsidR="00625F5A" w:rsidRPr="00EE3FFB">
        <w:rPr>
          <w:rFonts w:eastAsiaTheme="minorHAnsi" w:hint="eastAsia"/>
        </w:rPr>
        <w:t>人</w:t>
      </w:r>
      <w:r w:rsidR="00846B15" w:rsidRPr="00EE3FFB">
        <w:rPr>
          <w:rFonts w:eastAsiaTheme="minorHAnsi" w:hint="eastAsia"/>
        </w:rPr>
        <w:t>（</w:t>
      </w:r>
      <w:r w:rsidR="00846B15" w:rsidRPr="00EE3FFB">
        <w:rPr>
          <w:rFonts w:eastAsiaTheme="minorHAnsi"/>
        </w:rPr>
        <w:t>PM</w:t>
      </w:r>
      <w:r w:rsidR="00846B15" w:rsidRPr="00EE3FFB">
        <w:rPr>
          <w:rFonts w:eastAsiaTheme="minorHAnsi" w:hint="eastAsia"/>
        </w:rPr>
        <w:t>）可以</w:t>
      </w:r>
      <w:r w:rsidR="00846B15" w:rsidRPr="00EE3FFB">
        <w:rPr>
          <w:rFonts w:eastAsiaTheme="minorHAnsi" w:cs="微软雅黑" w:hint="eastAsia"/>
        </w:rPr>
        <w:t>发</w:t>
      </w:r>
      <w:r w:rsidR="00846B15" w:rsidRPr="00EE3FFB">
        <w:rPr>
          <w:rFonts w:eastAsiaTheme="minorHAnsi" w:hint="eastAsia"/>
        </w:rPr>
        <w:t>起正式的</w:t>
      </w:r>
      <w:r w:rsidR="00846B15" w:rsidRPr="00EE3FFB">
        <w:rPr>
          <w:rFonts w:eastAsiaTheme="minorHAnsi" w:cs="微软雅黑" w:hint="eastAsia"/>
        </w:rPr>
        <w:t>产</w:t>
      </w:r>
      <w:r w:rsidR="00846B15" w:rsidRPr="00EE3FFB">
        <w:rPr>
          <w:rFonts w:eastAsiaTheme="minorHAnsi" w:hint="eastAsia"/>
        </w:rPr>
        <w:t>品</w:t>
      </w:r>
      <w:r w:rsidR="00846B15" w:rsidRPr="00EE3FFB">
        <w:rPr>
          <w:rFonts w:eastAsiaTheme="minorHAnsi" w:cs="微软雅黑" w:hint="eastAsia"/>
        </w:rPr>
        <w:t>评审</w:t>
      </w:r>
      <w:r w:rsidR="009879F7" w:rsidRPr="00EE3FFB">
        <w:rPr>
          <w:rFonts w:eastAsiaTheme="minorHAnsi" w:hint="eastAsia"/>
        </w:rPr>
        <w:t>，由其邀</w:t>
      </w:r>
      <w:r w:rsidR="009879F7" w:rsidRPr="00EE3FFB">
        <w:rPr>
          <w:rFonts w:eastAsiaTheme="minorHAnsi" w:cs="微软雅黑" w:hint="eastAsia"/>
        </w:rPr>
        <w:t>约</w:t>
      </w:r>
      <w:r w:rsidR="009879F7" w:rsidRPr="00EE3FFB">
        <w:rPr>
          <w:rFonts w:eastAsiaTheme="minorHAnsi" w:hint="eastAsia"/>
        </w:rPr>
        <w:t>公司</w:t>
      </w:r>
      <w:r w:rsidR="009879F7" w:rsidRPr="00EE3FFB">
        <w:rPr>
          <w:rFonts w:eastAsiaTheme="minorHAnsi" w:cs="微软雅黑" w:hint="eastAsia"/>
        </w:rPr>
        <w:t>负责该业务</w:t>
      </w:r>
      <w:r w:rsidR="009879F7" w:rsidRPr="00EE3FFB">
        <w:rPr>
          <w:rFonts w:eastAsiaTheme="minorHAnsi" w:hint="eastAsia"/>
        </w:rPr>
        <w:t>的部</w:t>
      </w:r>
      <w:r w:rsidR="009879F7" w:rsidRPr="00EE3FFB">
        <w:rPr>
          <w:rFonts w:eastAsiaTheme="minorHAnsi" w:cs="微软雅黑" w:hint="eastAsia"/>
        </w:rPr>
        <w:t>门经</w:t>
      </w:r>
      <w:r w:rsidR="009879F7" w:rsidRPr="00EE3FFB">
        <w:rPr>
          <w:rFonts w:eastAsiaTheme="minorHAnsi" w:hint="eastAsia"/>
        </w:rPr>
        <w:t>理以上人</w:t>
      </w:r>
      <w:r w:rsidR="009879F7" w:rsidRPr="00EE3FFB">
        <w:rPr>
          <w:rFonts w:eastAsiaTheme="minorHAnsi" w:cs="微软雅黑" w:hint="eastAsia"/>
        </w:rPr>
        <w:t>员</w:t>
      </w:r>
      <w:r w:rsidR="009879F7" w:rsidRPr="00EE3FFB">
        <w:rPr>
          <w:rFonts w:eastAsiaTheme="minorHAnsi" w:hint="eastAsia"/>
        </w:rPr>
        <w:t>，</w:t>
      </w:r>
      <w:r w:rsidR="009879F7" w:rsidRPr="00EE3FFB">
        <w:rPr>
          <w:rFonts w:eastAsiaTheme="minorHAnsi" w:cs="微软雅黑" w:hint="eastAsia"/>
        </w:rPr>
        <w:t>对</w:t>
      </w:r>
      <w:r w:rsidR="009879F7" w:rsidRPr="00EE3FFB">
        <w:rPr>
          <w:rFonts w:eastAsiaTheme="minorHAnsi" w:hint="eastAsia"/>
        </w:rPr>
        <w:t>交付物</w:t>
      </w:r>
      <w:r w:rsidR="009879F7" w:rsidRPr="00EE3FFB">
        <w:rPr>
          <w:rFonts w:eastAsiaTheme="minorHAnsi" w:cs="微软雅黑" w:hint="eastAsia"/>
        </w:rPr>
        <w:t>进</w:t>
      </w:r>
      <w:r w:rsidR="009879F7" w:rsidRPr="00EE3FFB">
        <w:rPr>
          <w:rFonts w:eastAsiaTheme="minorHAnsi" w:hint="eastAsia"/>
        </w:rPr>
        <w:t>行</w:t>
      </w:r>
      <w:r w:rsidR="009879F7" w:rsidRPr="00EE3FFB">
        <w:rPr>
          <w:rFonts w:eastAsiaTheme="minorHAnsi" w:cs="微软雅黑" w:hint="eastAsia"/>
        </w:rPr>
        <w:t>评审</w:t>
      </w:r>
      <w:r w:rsidR="003D044B" w:rsidRPr="00EE3FFB">
        <w:rPr>
          <w:rFonts w:eastAsiaTheme="minorHAnsi" w:hint="eastAsia"/>
        </w:rPr>
        <w:t>。</w:t>
      </w:r>
      <w:r w:rsidR="0028524A" w:rsidRPr="00EE3FFB">
        <w:rPr>
          <w:rFonts w:eastAsiaTheme="minorHAnsi" w:cs="微软雅黑" w:hint="eastAsia"/>
        </w:rPr>
        <w:t>该评审</w:t>
      </w:r>
      <w:r w:rsidR="0028524A" w:rsidRPr="00EE3FFB">
        <w:rPr>
          <w:rFonts w:eastAsiaTheme="minorHAnsi" w:hint="eastAsia"/>
        </w:rPr>
        <w:t>所</w:t>
      </w:r>
      <w:r w:rsidR="0028524A" w:rsidRPr="00EE3FFB">
        <w:rPr>
          <w:rFonts w:eastAsiaTheme="minorHAnsi" w:cs="微软雅黑" w:hint="eastAsia"/>
        </w:rPr>
        <w:t>对应</w:t>
      </w:r>
      <w:r w:rsidR="0028524A" w:rsidRPr="00EE3FFB">
        <w:rPr>
          <w:rFonts w:eastAsiaTheme="minorHAnsi" w:hint="eastAsia"/>
        </w:rPr>
        <w:t>的交付物并非</w:t>
      </w:r>
      <w:r w:rsidR="0028524A" w:rsidRPr="00EE3FFB">
        <w:rPr>
          <w:rFonts w:eastAsiaTheme="minorHAnsi" w:cs="微软雅黑" w:hint="eastAsia"/>
        </w:rPr>
        <w:t>产</w:t>
      </w:r>
      <w:r w:rsidR="0028524A" w:rsidRPr="00EE3FFB">
        <w:rPr>
          <w:rFonts w:eastAsiaTheme="minorHAnsi" w:hint="eastAsia"/>
        </w:rPr>
        <w:t>品</w:t>
      </w:r>
      <w:r w:rsidR="0028524A" w:rsidRPr="00EE3FFB">
        <w:rPr>
          <w:rFonts w:eastAsiaTheme="minorHAnsi" w:cs="微软雅黑" w:hint="eastAsia"/>
        </w:rPr>
        <w:t>设计</w:t>
      </w:r>
      <w:r w:rsidR="0028524A" w:rsidRPr="00EE3FFB">
        <w:rPr>
          <w:rFonts w:eastAsiaTheme="minorHAnsi" w:hint="eastAsia"/>
        </w:rPr>
        <w:t>的</w:t>
      </w:r>
      <w:r w:rsidR="0028524A" w:rsidRPr="00EE3FFB">
        <w:rPr>
          <w:rFonts w:eastAsiaTheme="minorHAnsi" w:cs="微软雅黑" w:hint="eastAsia"/>
        </w:rPr>
        <w:t>细节</w:t>
      </w:r>
      <w:r w:rsidR="0028524A" w:rsidRPr="00EE3FFB">
        <w:rPr>
          <w:rFonts w:eastAsiaTheme="minorHAnsi" w:hint="eastAsia"/>
        </w:rPr>
        <w:t>，主要</w:t>
      </w:r>
      <w:r w:rsidR="0028524A" w:rsidRPr="00EE3FFB">
        <w:rPr>
          <w:rFonts w:eastAsiaTheme="minorHAnsi" w:cs="微软雅黑" w:hint="eastAsia"/>
        </w:rPr>
        <w:t>评审</w:t>
      </w:r>
      <w:r w:rsidR="0028524A" w:rsidRPr="00EE3FFB">
        <w:rPr>
          <w:rFonts w:eastAsiaTheme="minorHAnsi" w:hint="eastAsia"/>
        </w:rPr>
        <w:t>的内容</w:t>
      </w:r>
      <w:r w:rsidR="0028524A" w:rsidRPr="00EE3FFB">
        <w:rPr>
          <w:rFonts w:eastAsiaTheme="minorHAnsi" w:cs="微软雅黑" w:hint="eastAsia"/>
        </w:rPr>
        <w:t>为</w:t>
      </w:r>
      <w:r w:rsidR="0028524A" w:rsidRPr="00566E25">
        <w:rPr>
          <w:rFonts w:eastAsiaTheme="minorHAnsi" w:hint="eastAsia"/>
          <w:color w:val="FF0000"/>
        </w:rPr>
        <w:t>核心</w:t>
      </w:r>
      <w:r w:rsidR="0028524A" w:rsidRPr="00566E25">
        <w:rPr>
          <w:rFonts w:eastAsiaTheme="minorHAnsi" w:cs="微软雅黑" w:hint="eastAsia"/>
          <w:color w:val="FF0000"/>
        </w:rPr>
        <w:t>逻辑</w:t>
      </w:r>
      <w:r w:rsidR="0028524A" w:rsidRPr="00EE3FFB">
        <w:rPr>
          <w:rFonts w:eastAsiaTheme="minorHAnsi" w:hint="eastAsia"/>
        </w:rPr>
        <w:t>和</w:t>
      </w:r>
      <w:r w:rsidR="0028524A" w:rsidRPr="00566E25">
        <w:rPr>
          <w:rFonts w:eastAsiaTheme="minorHAnsi" w:cs="微软雅黑" w:hint="eastAsia"/>
          <w:color w:val="FF0000"/>
        </w:rPr>
        <w:t>关键页</w:t>
      </w:r>
      <w:r w:rsidR="0028524A" w:rsidRPr="00566E25">
        <w:rPr>
          <w:rFonts w:eastAsiaTheme="minorHAnsi" w:hint="eastAsia"/>
          <w:color w:val="FF0000"/>
        </w:rPr>
        <w:t>面</w:t>
      </w:r>
      <w:r w:rsidR="0028524A" w:rsidRPr="00EE3FFB">
        <w:rPr>
          <w:rFonts w:eastAsiaTheme="minorHAnsi" w:hint="eastAsia"/>
        </w:rPr>
        <w:t>。</w:t>
      </w:r>
    </w:p>
    <w:p w14:paraId="3CE6086B" w14:textId="77777777" w:rsidR="00A16E8B" w:rsidRPr="00EE3FFB" w:rsidRDefault="00A16E8B" w:rsidP="00646A11">
      <w:pPr>
        <w:spacing w:line="360" w:lineRule="auto"/>
        <w:ind w:firstLine="420"/>
        <w:rPr>
          <w:rFonts w:eastAsiaTheme="minorHAnsi"/>
        </w:rPr>
      </w:pPr>
      <w:r w:rsidRPr="00EE3FFB">
        <w:rPr>
          <w:rFonts w:eastAsiaTheme="minorHAnsi" w:cs="微软雅黑" w:hint="eastAsia"/>
        </w:rPr>
        <w:t>针对</w:t>
      </w:r>
      <w:r w:rsidRPr="00EE3FFB">
        <w:rPr>
          <w:rFonts w:eastAsiaTheme="minorHAnsi" w:hint="eastAsia"/>
        </w:rPr>
        <w:t>核心</w:t>
      </w:r>
      <w:r w:rsidRPr="00EE3FFB">
        <w:rPr>
          <w:rFonts w:eastAsiaTheme="minorHAnsi" w:cs="微软雅黑" w:hint="eastAsia"/>
        </w:rPr>
        <w:t>逻辑</w:t>
      </w:r>
      <w:r w:rsidRPr="00EE3FFB">
        <w:rPr>
          <w:rFonts w:eastAsiaTheme="minorHAnsi" w:hint="eastAsia"/>
        </w:rPr>
        <w:t>的</w:t>
      </w:r>
      <w:r w:rsidRPr="00EE3FFB">
        <w:rPr>
          <w:rFonts w:eastAsiaTheme="minorHAnsi" w:cs="微软雅黑" w:hint="eastAsia"/>
        </w:rPr>
        <w:t>评审</w:t>
      </w:r>
      <w:r w:rsidRPr="00EE3FFB">
        <w:rPr>
          <w:rFonts w:eastAsiaTheme="minorHAnsi" w:hint="eastAsia"/>
        </w:rPr>
        <w:t>旨在把控整体</w:t>
      </w:r>
      <w:r w:rsidRPr="00EE3FFB">
        <w:rPr>
          <w:rFonts w:eastAsiaTheme="minorHAnsi" w:cs="微软雅黑" w:hint="eastAsia"/>
        </w:rPr>
        <w:t>设计</w:t>
      </w:r>
      <w:r w:rsidRPr="00EE3FFB">
        <w:rPr>
          <w:rFonts w:eastAsiaTheme="minorHAnsi" w:hint="eastAsia"/>
        </w:rPr>
        <w:t>方向</w:t>
      </w:r>
      <w:r w:rsidR="00CA282E" w:rsidRPr="00EE3FFB">
        <w:rPr>
          <w:rFonts w:eastAsiaTheme="minorHAnsi" w:hint="eastAsia"/>
        </w:rPr>
        <w:t>，</w:t>
      </w:r>
      <w:r w:rsidR="00CA282E" w:rsidRPr="00EE3FFB">
        <w:rPr>
          <w:rFonts w:eastAsiaTheme="minorHAnsi" w:cs="微软雅黑" w:hint="eastAsia"/>
        </w:rPr>
        <w:t>针对关键页</w:t>
      </w:r>
      <w:r w:rsidR="00CA282E" w:rsidRPr="00EE3FFB">
        <w:rPr>
          <w:rFonts w:eastAsiaTheme="minorHAnsi" w:hint="eastAsia"/>
        </w:rPr>
        <w:t>面的</w:t>
      </w:r>
      <w:r w:rsidR="00CA282E" w:rsidRPr="00EE3FFB">
        <w:rPr>
          <w:rFonts w:eastAsiaTheme="minorHAnsi" w:cs="微软雅黑" w:hint="eastAsia"/>
        </w:rPr>
        <w:t>评审</w:t>
      </w:r>
      <w:r w:rsidR="00CA282E" w:rsidRPr="00EE3FFB">
        <w:rPr>
          <w:rFonts w:eastAsiaTheme="minorHAnsi" w:hint="eastAsia"/>
        </w:rPr>
        <w:t>旨在</w:t>
      </w:r>
      <w:r w:rsidR="001B79B7" w:rsidRPr="00EE3FFB">
        <w:rPr>
          <w:rFonts w:eastAsiaTheme="minorHAnsi" w:hint="eastAsia"/>
        </w:rPr>
        <w:t>能把控</w:t>
      </w:r>
      <w:r w:rsidR="001B79B7" w:rsidRPr="00EE3FFB">
        <w:rPr>
          <w:rFonts w:eastAsiaTheme="minorHAnsi" w:cs="微软雅黑" w:hint="eastAsia"/>
        </w:rPr>
        <w:t>关键</w:t>
      </w:r>
      <w:r w:rsidR="001B79B7" w:rsidRPr="00EE3FFB">
        <w:rPr>
          <w:rFonts w:eastAsiaTheme="minorHAnsi" w:hint="eastAsia"/>
        </w:rPr>
        <w:t>并快速交付</w:t>
      </w:r>
      <w:r w:rsidR="001B79B7" w:rsidRPr="00EE3FFB">
        <w:rPr>
          <w:rFonts w:eastAsiaTheme="minorHAnsi" w:cs="微软雅黑" w:hint="eastAsia"/>
        </w:rPr>
        <w:t>给</w:t>
      </w:r>
      <w:r w:rsidR="001B79B7" w:rsidRPr="00EE3FFB">
        <w:rPr>
          <w:rFonts w:eastAsiaTheme="minorHAnsi" w:hint="eastAsia"/>
        </w:rPr>
        <w:t>研</w:t>
      </w:r>
      <w:r w:rsidR="001B79B7" w:rsidRPr="00EE3FFB">
        <w:rPr>
          <w:rFonts w:eastAsiaTheme="minorHAnsi" w:cs="微软雅黑" w:hint="eastAsia"/>
        </w:rPr>
        <w:t>发</w:t>
      </w:r>
      <w:r w:rsidR="001B79B7" w:rsidRPr="00EE3FFB">
        <w:rPr>
          <w:rFonts w:eastAsiaTheme="minorHAnsi" w:hint="eastAsia"/>
        </w:rPr>
        <w:t>同学着手技</w:t>
      </w:r>
      <w:r w:rsidR="001B79B7" w:rsidRPr="00EE3FFB">
        <w:rPr>
          <w:rFonts w:eastAsiaTheme="minorHAnsi" w:cs="微软雅黑" w:hint="eastAsia"/>
        </w:rPr>
        <w:t>术设计</w:t>
      </w:r>
      <w:r w:rsidR="001B79B7" w:rsidRPr="00EE3FFB">
        <w:rPr>
          <w:rFonts w:eastAsiaTheme="minorHAnsi" w:hint="eastAsia"/>
        </w:rPr>
        <w:t>和</w:t>
      </w:r>
      <w:r w:rsidR="001B79B7" w:rsidRPr="00EE3FFB">
        <w:rPr>
          <w:rFonts w:eastAsiaTheme="minorHAnsi" w:cs="微软雅黑" w:hint="eastAsia"/>
        </w:rPr>
        <w:t>开发</w:t>
      </w:r>
      <w:r w:rsidR="001B79B7" w:rsidRPr="00EE3FFB">
        <w:rPr>
          <w:rFonts w:eastAsiaTheme="minorHAnsi" w:hint="eastAsia"/>
        </w:rPr>
        <w:t>。</w:t>
      </w:r>
    </w:p>
    <w:p w14:paraId="5FDDD653" w14:textId="77777777" w:rsidR="00B10004" w:rsidRPr="00EE3FFB" w:rsidRDefault="00B10004" w:rsidP="00646A11">
      <w:pPr>
        <w:spacing w:line="360" w:lineRule="auto"/>
        <w:ind w:firstLine="420"/>
        <w:rPr>
          <w:rFonts w:eastAsiaTheme="minorHAnsi"/>
        </w:rPr>
      </w:pPr>
    </w:p>
    <w:p w14:paraId="5C7405BE" w14:textId="77777777" w:rsidR="00F05E7C" w:rsidRPr="00EE3FFB" w:rsidRDefault="00C137F8" w:rsidP="00646A11">
      <w:pPr>
        <w:spacing w:line="360" w:lineRule="auto"/>
        <w:rPr>
          <w:rFonts w:eastAsiaTheme="minorHAnsi"/>
          <w:b/>
        </w:rPr>
      </w:pPr>
      <w:r w:rsidRPr="00EE3FFB">
        <w:rPr>
          <w:rFonts w:eastAsiaTheme="minorHAnsi"/>
          <w:b/>
        </w:rPr>
        <w:t>3</w:t>
      </w:r>
      <w:r w:rsidRPr="00EE3FFB">
        <w:rPr>
          <w:rFonts w:eastAsiaTheme="minorHAnsi" w:hint="eastAsia"/>
          <w:b/>
        </w:rPr>
        <w:t>、</w:t>
      </w:r>
      <w:r w:rsidR="00C51B7B">
        <w:rPr>
          <w:rFonts w:eastAsiaTheme="minorHAnsi" w:hint="eastAsia"/>
          <w:b/>
        </w:rPr>
        <w:t>产品详设</w:t>
      </w:r>
    </w:p>
    <w:p w14:paraId="6A0D30D3" w14:textId="77777777" w:rsidR="00B50B28" w:rsidRPr="00EE3FFB" w:rsidRDefault="00646A11" w:rsidP="0061458C">
      <w:pPr>
        <w:spacing w:line="360" w:lineRule="auto"/>
        <w:ind w:firstLine="420"/>
        <w:rPr>
          <w:rFonts w:eastAsiaTheme="minorHAnsi"/>
        </w:rPr>
      </w:pPr>
      <w:r w:rsidRPr="00EE3FFB">
        <w:rPr>
          <w:rFonts w:eastAsiaTheme="minorHAnsi" w:hint="eastAsia"/>
        </w:rPr>
        <w:t>在</w:t>
      </w:r>
      <w:r w:rsidRPr="00EE3FFB">
        <w:rPr>
          <w:rFonts w:eastAsiaTheme="minorHAnsi" w:cs="微软雅黑" w:hint="eastAsia"/>
        </w:rPr>
        <w:t>经过</w:t>
      </w:r>
      <w:r w:rsidRPr="00EE3FFB">
        <w:rPr>
          <w:rFonts w:eastAsiaTheme="minorHAnsi" w:hint="eastAsia"/>
        </w:rPr>
        <w:t>公司</w:t>
      </w:r>
      <w:r w:rsidR="0061458C" w:rsidRPr="00EE3FFB">
        <w:rPr>
          <w:rFonts w:eastAsiaTheme="minorHAnsi" w:hint="eastAsia"/>
        </w:rPr>
        <w:t>管理</w:t>
      </w:r>
      <w:r w:rsidR="0061458C" w:rsidRPr="00EE3FFB">
        <w:rPr>
          <w:rFonts w:eastAsiaTheme="minorHAnsi" w:cs="微软雅黑" w:hint="eastAsia"/>
        </w:rPr>
        <w:t>层</w:t>
      </w:r>
      <w:r w:rsidR="0061458C" w:rsidRPr="00EE3FFB">
        <w:rPr>
          <w:rFonts w:eastAsiaTheme="minorHAnsi" w:hint="eastAsia"/>
        </w:rPr>
        <w:t>的正式</w:t>
      </w:r>
      <w:r w:rsidR="0061458C" w:rsidRPr="00EE3FFB">
        <w:rPr>
          <w:rFonts w:eastAsiaTheme="minorHAnsi" w:cs="微软雅黑" w:hint="eastAsia"/>
        </w:rPr>
        <w:t>评审</w:t>
      </w:r>
      <w:r w:rsidR="0061458C" w:rsidRPr="00EE3FFB">
        <w:rPr>
          <w:rFonts w:eastAsiaTheme="minorHAnsi" w:hint="eastAsia"/>
        </w:rPr>
        <w:t>后，</w:t>
      </w:r>
      <w:r w:rsidR="009050E7" w:rsidRPr="00EE3FFB">
        <w:rPr>
          <w:rFonts w:eastAsiaTheme="minorHAnsi" w:cs="微软雅黑" w:hint="eastAsia"/>
        </w:rPr>
        <w:t>产</w:t>
      </w:r>
      <w:r w:rsidR="009050E7" w:rsidRPr="00EE3FFB">
        <w:rPr>
          <w:rFonts w:eastAsiaTheme="minorHAnsi" w:hint="eastAsia"/>
        </w:rPr>
        <w:t>品</w:t>
      </w:r>
      <w:r w:rsidR="009050E7" w:rsidRPr="00EE3FFB">
        <w:rPr>
          <w:rFonts w:eastAsiaTheme="minorHAnsi" w:cs="微软雅黑" w:hint="eastAsia"/>
        </w:rPr>
        <w:t>设计</w:t>
      </w:r>
      <w:r w:rsidR="009050E7" w:rsidRPr="00EE3FFB">
        <w:rPr>
          <w:rFonts w:eastAsiaTheme="minorHAnsi" w:hint="eastAsia"/>
        </w:rPr>
        <w:t>的整体</w:t>
      </w:r>
      <w:r w:rsidR="009050E7" w:rsidRPr="00EE3FFB">
        <w:rPr>
          <w:rFonts w:eastAsiaTheme="minorHAnsi" w:cs="微软雅黑" w:hint="eastAsia"/>
        </w:rPr>
        <w:t>逻辑</w:t>
      </w:r>
      <w:r w:rsidR="009050E7" w:rsidRPr="00EE3FFB">
        <w:rPr>
          <w:rFonts w:eastAsiaTheme="minorHAnsi" w:hint="eastAsia"/>
        </w:rPr>
        <w:t>和</w:t>
      </w:r>
      <w:r w:rsidR="009050E7" w:rsidRPr="00EE3FFB">
        <w:rPr>
          <w:rFonts w:eastAsiaTheme="minorHAnsi" w:cs="微软雅黑" w:hint="eastAsia"/>
        </w:rPr>
        <w:t>关键页</w:t>
      </w:r>
      <w:r w:rsidR="009050E7" w:rsidRPr="00EE3FFB">
        <w:rPr>
          <w:rFonts w:eastAsiaTheme="minorHAnsi" w:hint="eastAsia"/>
        </w:rPr>
        <w:t>面</w:t>
      </w:r>
      <w:r w:rsidR="009050E7" w:rsidRPr="00EE3FFB">
        <w:rPr>
          <w:rFonts w:eastAsiaTheme="minorHAnsi" w:cs="微软雅黑" w:hint="eastAsia"/>
        </w:rPr>
        <w:t>应该</w:t>
      </w:r>
      <w:r w:rsidR="009050E7" w:rsidRPr="00EE3FFB">
        <w:rPr>
          <w:rFonts w:eastAsiaTheme="minorHAnsi" w:hint="eastAsia"/>
        </w:rPr>
        <w:t>已</w:t>
      </w:r>
      <w:r w:rsidR="009050E7" w:rsidRPr="00EE3FFB">
        <w:rPr>
          <w:rFonts w:eastAsiaTheme="minorHAnsi" w:cs="微软雅黑" w:hint="eastAsia"/>
        </w:rPr>
        <w:t>经</w:t>
      </w:r>
      <w:r w:rsidR="009050E7" w:rsidRPr="00EE3FFB">
        <w:rPr>
          <w:rFonts w:eastAsiaTheme="minorHAnsi" w:hint="eastAsia"/>
        </w:rPr>
        <w:t>敲定，</w:t>
      </w:r>
      <w:r w:rsidR="009050E7" w:rsidRPr="00EE3FFB">
        <w:rPr>
          <w:rFonts w:eastAsiaTheme="minorHAnsi" w:cs="微软雅黑" w:hint="eastAsia"/>
        </w:rPr>
        <w:t>这</w:t>
      </w:r>
      <w:r w:rsidR="009050E7" w:rsidRPr="00EE3FFB">
        <w:rPr>
          <w:rFonts w:eastAsiaTheme="minorHAnsi" w:hint="eastAsia"/>
        </w:rPr>
        <w:t>有助于</w:t>
      </w:r>
      <w:r w:rsidR="009050E7" w:rsidRPr="00EE3FFB">
        <w:rPr>
          <w:rFonts w:eastAsiaTheme="minorHAnsi"/>
        </w:rPr>
        <w:t>PM</w:t>
      </w:r>
      <w:r w:rsidR="009050E7" w:rsidRPr="00EE3FFB">
        <w:rPr>
          <w:rFonts w:eastAsiaTheme="minorHAnsi" w:hint="eastAsia"/>
        </w:rPr>
        <w:t>快速梳理完整思路</w:t>
      </w:r>
      <w:r w:rsidR="008C3EC3" w:rsidRPr="00EE3FFB">
        <w:rPr>
          <w:rFonts w:eastAsiaTheme="minorHAnsi" w:hint="eastAsia"/>
        </w:rPr>
        <w:t>并将</w:t>
      </w:r>
      <w:r w:rsidR="008C3EC3" w:rsidRPr="00566E25">
        <w:rPr>
          <w:rFonts w:eastAsiaTheme="minorHAnsi" w:cs="微软雅黑" w:hint="eastAsia"/>
          <w:color w:val="FF0000"/>
        </w:rPr>
        <w:t>产</w:t>
      </w:r>
      <w:r w:rsidR="008C3EC3" w:rsidRPr="00566E25">
        <w:rPr>
          <w:rFonts w:eastAsiaTheme="minorHAnsi" w:hint="eastAsia"/>
          <w:color w:val="FF0000"/>
        </w:rPr>
        <w:t>品</w:t>
      </w:r>
      <w:r w:rsidR="008C3EC3" w:rsidRPr="00566E25">
        <w:rPr>
          <w:rFonts w:eastAsiaTheme="minorHAnsi" w:cs="微软雅黑" w:hint="eastAsia"/>
          <w:color w:val="FF0000"/>
        </w:rPr>
        <w:t>设计</w:t>
      </w:r>
      <w:r w:rsidR="008C3EC3" w:rsidRPr="00566E25">
        <w:rPr>
          <w:rFonts w:eastAsiaTheme="minorHAnsi" w:hint="eastAsia"/>
          <w:color w:val="FF0000"/>
        </w:rPr>
        <w:t>的</w:t>
      </w:r>
      <w:r w:rsidR="008C3EC3" w:rsidRPr="00566E25">
        <w:rPr>
          <w:rFonts w:eastAsiaTheme="minorHAnsi" w:cs="微软雅黑" w:hint="eastAsia"/>
          <w:color w:val="FF0000"/>
        </w:rPr>
        <w:t>细节补</w:t>
      </w:r>
      <w:r w:rsidR="008C3EC3" w:rsidRPr="00566E25">
        <w:rPr>
          <w:rFonts w:eastAsiaTheme="minorHAnsi" w:hint="eastAsia"/>
          <w:color w:val="FF0000"/>
        </w:rPr>
        <w:t>全</w:t>
      </w:r>
      <w:r w:rsidR="008C3EC3" w:rsidRPr="00EE3FFB">
        <w:rPr>
          <w:rFonts w:eastAsiaTheme="minorHAnsi" w:hint="eastAsia"/>
        </w:rPr>
        <w:t>。</w:t>
      </w:r>
    </w:p>
    <w:p w14:paraId="1716F096" w14:textId="77777777" w:rsidR="006816AE" w:rsidRPr="00EE3FFB" w:rsidDel="00C51B7B" w:rsidRDefault="006816AE" w:rsidP="0061458C">
      <w:pPr>
        <w:spacing w:line="360" w:lineRule="auto"/>
        <w:ind w:firstLine="420"/>
        <w:rPr>
          <w:del w:id="2" w:author="echo Guo" w:date="2018-11-12T22:31:00Z"/>
          <w:rFonts w:eastAsiaTheme="minorHAnsi"/>
        </w:rPr>
      </w:pPr>
      <w:del w:id="3" w:author="echo Guo" w:date="2018-11-12T22:31:00Z">
        <w:r w:rsidRPr="00EE3FFB" w:rsidDel="00C51B7B">
          <w:rPr>
            <w:rFonts w:eastAsiaTheme="minorHAnsi" w:hint="eastAsia"/>
          </w:rPr>
          <w:delText>根据</w:delText>
        </w:r>
        <w:r w:rsidRPr="00EE3FFB" w:rsidDel="00C51B7B">
          <w:rPr>
            <w:rFonts w:eastAsiaTheme="minorHAnsi" w:cs="微软雅黑" w:hint="eastAsia"/>
          </w:rPr>
          <w:delText>评审结论对产</w:delText>
        </w:r>
        <w:r w:rsidRPr="00EE3FFB" w:rsidDel="00C51B7B">
          <w:rPr>
            <w:rFonts w:eastAsiaTheme="minorHAnsi" w:hint="eastAsia"/>
          </w:rPr>
          <w:delText>品</w:delText>
        </w:r>
        <w:r w:rsidRPr="00EE3FFB" w:rsidDel="00C51B7B">
          <w:rPr>
            <w:rFonts w:eastAsiaTheme="minorHAnsi" w:cs="微软雅黑" w:hint="eastAsia"/>
          </w:rPr>
          <w:delText>设计进</w:delText>
        </w:r>
        <w:r w:rsidRPr="00EE3FFB" w:rsidDel="00C51B7B">
          <w:rPr>
            <w:rFonts w:eastAsiaTheme="minorHAnsi" w:hint="eastAsia"/>
          </w:rPr>
          <w:delText>行</w:delText>
        </w:r>
        <w:r w:rsidRPr="00EE3FFB" w:rsidDel="00C51B7B">
          <w:rPr>
            <w:rFonts w:eastAsiaTheme="minorHAnsi" w:cs="微软雅黑" w:hint="eastAsia"/>
          </w:rPr>
          <w:delText>补</w:delText>
        </w:r>
        <w:r w:rsidRPr="00EE3FFB" w:rsidDel="00C51B7B">
          <w:rPr>
            <w:rFonts w:eastAsiaTheme="minorHAnsi" w:hint="eastAsia"/>
          </w:rPr>
          <w:delText>全后，</w:delText>
        </w:r>
        <w:r w:rsidR="0030322C" w:rsidRPr="00EE3FFB" w:rsidDel="00C51B7B">
          <w:rPr>
            <w:rFonts w:eastAsiaTheme="minorHAnsi" w:cs="微软雅黑" w:hint="eastAsia"/>
          </w:rPr>
          <w:delText>视实际</w:delText>
        </w:r>
        <w:r w:rsidR="0030322C" w:rsidRPr="00EE3FFB" w:rsidDel="00C51B7B">
          <w:rPr>
            <w:rFonts w:eastAsiaTheme="minorHAnsi" w:hint="eastAsia"/>
          </w:rPr>
          <w:delText>情况需要，可再</w:delText>
        </w:r>
        <w:r w:rsidR="0030322C" w:rsidRPr="00EE3FFB" w:rsidDel="00C51B7B">
          <w:rPr>
            <w:rFonts w:eastAsiaTheme="minorHAnsi" w:cs="微软雅黑" w:hint="eastAsia"/>
          </w:rPr>
          <w:delText>组织</w:delText>
        </w:r>
        <w:r w:rsidR="0030322C" w:rsidRPr="00EE3FFB" w:rsidDel="00C51B7B">
          <w:rPr>
            <w:rFonts w:eastAsiaTheme="minorHAnsi" w:hint="eastAsia"/>
          </w:rPr>
          <w:delText>一次内</w:delText>
        </w:r>
        <w:r w:rsidR="0030322C" w:rsidRPr="00EE3FFB" w:rsidDel="00C51B7B">
          <w:rPr>
            <w:rFonts w:eastAsiaTheme="minorHAnsi" w:cs="微软雅黑" w:hint="eastAsia"/>
          </w:rPr>
          <w:delText>审</w:delText>
        </w:r>
        <w:r w:rsidR="0030322C" w:rsidRPr="00EE3FFB" w:rsidDel="00C51B7B">
          <w:rPr>
            <w:rFonts w:eastAsiaTheme="minorHAnsi" w:hint="eastAsia"/>
          </w:rPr>
          <w:delText>或公司</w:delText>
        </w:r>
        <w:r w:rsidR="0030322C" w:rsidRPr="00EE3FFB" w:rsidDel="00C51B7B">
          <w:rPr>
            <w:rFonts w:eastAsiaTheme="minorHAnsi" w:cs="微软雅黑" w:hint="eastAsia"/>
          </w:rPr>
          <w:delText>评审</w:delText>
        </w:r>
        <w:r w:rsidR="0030322C" w:rsidRPr="00EE3FFB" w:rsidDel="00C51B7B">
          <w:rPr>
            <w:rFonts w:eastAsiaTheme="minorHAnsi" w:hint="eastAsia"/>
          </w:rPr>
          <w:delText>，敲定整体的</w:delText>
        </w:r>
        <w:r w:rsidR="0030322C" w:rsidRPr="00EE3FFB" w:rsidDel="00C51B7B">
          <w:rPr>
            <w:rFonts w:eastAsiaTheme="minorHAnsi" w:cs="微软雅黑" w:hint="eastAsia"/>
          </w:rPr>
          <w:delText>产</w:delText>
        </w:r>
        <w:r w:rsidR="0030322C" w:rsidRPr="00EE3FFB" w:rsidDel="00C51B7B">
          <w:rPr>
            <w:rFonts w:eastAsiaTheme="minorHAnsi" w:hint="eastAsia"/>
          </w:rPr>
          <w:delText>品</w:delText>
        </w:r>
        <w:r w:rsidR="0030322C" w:rsidRPr="00EE3FFB" w:rsidDel="00C51B7B">
          <w:rPr>
            <w:rFonts w:eastAsiaTheme="minorHAnsi" w:cs="微软雅黑" w:hint="eastAsia"/>
          </w:rPr>
          <w:delText>设计</w:delText>
        </w:r>
        <w:r w:rsidR="0030322C" w:rsidRPr="00EE3FFB" w:rsidDel="00C51B7B">
          <w:rPr>
            <w:rFonts w:eastAsiaTheme="minorHAnsi" w:hint="eastAsia"/>
          </w:rPr>
          <w:delText>后，</w:delText>
        </w:r>
        <w:r w:rsidR="00625F5A" w:rsidRPr="00EE3FFB" w:rsidDel="00C51B7B">
          <w:rPr>
            <w:rFonts w:eastAsiaTheme="minorHAnsi" w:cs="微软雅黑" w:hint="eastAsia"/>
          </w:rPr>
          <w:delText>该产</w:delText>
        </w:r>
        <w:r w:rsidR="00625F5A" w:rsidRPr="00EE3FFB" w:rsidDel="00C51B7B">
          <w:rPr>
            <w:rFonts w:eastAsiaTheme="minorHAnsi" w:hint="eastAsia"/>
          </w:rPr>
          <w:delText>品</w:delText>
        </w:r>
        <w:r w:rsidR="00625F5A" w:rsidRPr="00EE3FFB" w:rsidDel="00C51B7B">
          <w:rPr>
            <w:rFonts w:eastAsiaTheme="minorHAnsi" w:cs="微软雅黑" w:hint="eastAsia"/>
          </w:rPr>
          <w:delText>负责</w:delText>
        </w:r>
        <w:r w:rsidR="00625F5A" w:rsidRPr="00EE3FFB" w:rsidDel="00C51B7B">
          <w:rPr>
            <w:rFonts w:eastAsiaTheme="minorHAnsi" w:hint="eastAsia"/>
          </w:rPr>
          <w:delText>人可</w:delText>
        </w:r>
        <w:r w:rsidR="00625F5A" w:rsidRPr="00EE3FFB" w:rsidDel="00C51B7B">
          <w:rPr>
            <w:rFonts w:eastAsiaTheme="minorHAnsi" w:cs="微软雅黑" w:hint="eastAsia"/>
          </w:rPr>
          <w:delText>组织进</w:delText>
        </w:r>
        <w:r w:rsidR="00625F5A" w:rsidRPr="00EE3FFB" w:rsidDel="00C51B7B">
          <w:rPr>
            <w:rFonts w:eastAsiaTheme="minorHAnsi" w:hint="eastAsia"/>
          </w:rPr>
          <w:delText>行</w:delText>
        </w:r>
        <w:r w:rsidR="00625F5A" w:rsidRPr="00EE3FFB" w:rsidDel="00C51B7B">
          <w:rPr>
            <w:rFonts w:eastAsiaTheme="minorHAnsi" w:cs="微软雅黑" w:hint="eastAsia"/>
          </w:rPr>
          <w:delText>团队</w:delText>
        </w:r>
        <w:r w:rsidR="00625F5A" w:rsidRPr="00EE3FFB" w:rsidDel="00C51B7B">
          <w:rPr>
            <w:rFonts w:eastAsiaTheme="minorHAnsi" w:hint="eastAsia"/>
          </w:rPr>
          <w:delText>宣</w:delText>
        </w:r>
        <w:r w:rsidR="00625F5A" w:rsidRPr="00EE3FFB" w:rsidDel="00C51B7B">
          <w:rPr>
            <w:rFonts w:eastAsiaTheme="minorHAnsi" w:cs="微软雅黑" w:hint="eastAsia"/>
          </w:rPr>
          <w:delText>讲</w:delText>
        </w:r>
        <w:r w:rsidR="00625F5A" w:rsidRPr="00EE3FFB" w:rsidDel="00C51B7B">
          <w:rPr>
            <w:rFonts w:eastAsiaTheme="minorHAnsi" w:hint="eastAsia"/>
          </w:rPr>
          <w:delText>。</w:delText>
        </w:r>
      </w:del>
    </w:p>
    <w:p w14:paraId="66186D7A" w14:textId="77777777" w:rsidR="00B10004" w:rsidRDefault="00B10004" w:rsidP="0061458C">
      <w:pPr>
        <w:spacing w:line="360" w:lineRule="auto"/>
        <w:ind w:firstLine="420"/>
        <w:rPr>
          <w:rFonts w:eastAsiaTheme="minorHAnsi"/>
        </w:rPr>
      </w:pPr>
    </w:p>
    <w:p w14:paraId="522CC9FF" w14:textId="77777777" w:rsidR="00C51B7B" w:rsidRPr="00C51B7B" w:rsidRDefault="00C51B7B" w:rsidP="00C51B7B">
      <w:pPr>
        <w:spacing w:line="360" w:lineRule="auto"/>
        <w:rPr>
          <w:rFonts w:eastAsiaTheme="minorHAnsi"/>
          <w:b/>
        </w:rPr>
      </w:pPr>
      <w:r>
        <w:rPr>
          <w:rFonts w:eastAsiaTheme="minorHAnsi" w:hint="eastAsia"/>
          <w:b/>
        </w:rPr>
        <w:t>4、产品详设</w:t>
      </w:r>
      <w:r w:rsidRPr="00C51B7B">
        <w:rPr>
          <w:rFonts w:eastAsiaTheme="minorHAnsi" w:hint="eastAsia"/>
          <w:b/>
        </w:rPr>
        <w:t>评审</w:t>
      </w:r>
    </w:p>
    <w:p w14:paraId="1B4E0BF6" w14:textId="77777777" w:rsidR="00C51B7B" w:rsidRPr="00C51B7B" w:rsidRDefault="00C51B7B" w:rsidP="0061458C">
      <w:pPr>
        <w:spacing w:line="360" w:lineRule="auto"/>
        <w:ind w:firstLine="420"/>
        <w:rPr>
          <w:rFonts w:eastAsiaTheme="minorHAnsi"/>
        </w:rPr>
      </w:pPr>
      <w:ins w:id="4" w:author="echo Guo" w:date="2018-11-12T22:31:00Z">
        <w:r>
          <w:rPr>
            <w:rFonts w:eastAsiaTheme="minorHAnsi" w:hint="eastAsia"/>
          </w:rPr>
          <w:t>相关负责人参与</w:t>
        </w:r>
      </w:ins>
    </w:p>
    <w:p w14:paraId="1C2DAB6B" w14:textId="77777777" w:rsidR="00C51B7B" w:rsidRPr="00566E25" w:rsidRDefault="00C51B7B" w:rsidP="0061458C">
      <w:pPr>
        <w:spacing w:line="360" w:lineRule="auto"/>
        <w:ind w:firstLine="420"/>
        <w:rPr>
          <w:rFonts w:eastAsiaTheme="minorHAnsi"/>
        </w:rPr>
      </w:pPr>
    </w:p>
    <w:p w14:paraId="1F15F38D" w14:textId="77777777" w:rsidR="00B10004" w:rsidRPr="00EE3FFB" w:rsidRDefault="00C51B7B" w:rsidP="00B10004">
      <w:pPr>
        <w:spacing w:line="360" w:lineRule="auto"/>
        <w:rPr>
          <w:rFonts w:eastAsiaTheme="minorHAnsi"/>
          <w:b/>
        </w:rPr>
      </w:pPr>
      <w:r>
        <w:rPr>
          <w:rFonts w:eastAsiaTheme="minorHAnsi"/>
          <w:b/>
        </w:rPr>
        <w:t>5</w:t>
      </w:r>
      <w:r w:rsidR="00B10004" w:rsidRPr="00EE3FFB">
        <w:rPr>
          <w:rFonts w:eastAsiaTheme="minorHAnsi" w:hint="eastAsia"/>
          <w:b/>
        </w:rPr>
        <w:t>、</w:t>
      </w:r>
      <w:r w:rsidR="001F02B7" w:rsidRPr="00EE3FFB">
        <w:rPr>
          <w:rFonts w:eastAsiaTheme="minorHAnsi" w:cs="微软雅黑" w:hint="eastAsia"/>
          <w:b/>
        </w:rPr>
        <w:t>团队</w:t>
      </w:r>
      <w:r w:rsidR="001F02B7" w:rsidRPr="00EE3FFB">
        <w:rPr>
          <w:rFonts w:eastAsiaTheme="minorHAnsi" w:hint="eastAsia"/>
          <w:b/>
        </w:rPr>
        <w:t>宣</w:t>
      </w:r>
      <w:r w:rsidR="001F02B7" w:rsidRPr="00EE3FFB">
        <w:rPr>
          <w:rFonts w:eastAsiaTheme="minorHAnsi" w:cs="微软雅黑" w:hint="eastAsia"/>
          <w:b/>
        </w:rPr>
        <w:t>讲</w:t>
      </w:r>
    </w:p>
    <w:p w14:paraId="282D2D3C" w14:textId="77777777" w:rsidR="009B46B6" w:rsidRPr="00EE3FFB" w:rsidRDefault="00181EDB" w:rsidP="00181EDB">
      <w:pPr>
        <w:spacing w:line="360" w:lineRule="auto"/>
        <w:ind w:firstLine="420"/>
        <w:rPr>
          <w:rFonts w:eastAsiaTheme="minorHAnsi"/>
        </w:rPr>
      </w:pPr>
      <w:r w:rsidRPr="00EE3FFB">
        <w:rPr>
          <w:rFonts w:eastAsiaTheme="minorHAnsi" w:cs="微软雅黑" w:hint="eastAsia"/>
        </w:rPr>
        <w:t>组织团队</w:t>
      </w:r>
      <w:r w:rsidRPr="00EE3FFB">
        <w:rPr>
          <w:rFonts w:eastAsiaTheme="minorHAnsi" w:hint="eastAsia"/>
        </w:rPr>
        <w:t>宣</w:t>
      </w:r>
      <w:r w:rsidRPr="00EE3FFB">
        <w:rPr>
          <w:rFonts w:eastAsiaTheme="minorHAnsi" w:cs="微软雅黑" w:hint="eastAsia"/>
        </w:rPr>
        <w:t>讲</w:t>
      </w:r>
      <w:r w:rsidRPr="00EE3FFB">
        <w:rPr>
          <w:rFonts w:eastAsiaTheme="minorHAnsi" w:hint="eastAsia"/>
        </w:rPr>
        <w:t>前，需要提前</w:t>
      </w:r>
      <w:r w:rsidRPr="00EE3FFB">
        <w:rPr>
          <w:rFonts w:eastAsiaTheme="minorHAnsi" w:cs="微软雅黑" w:hint="eastAsia"/>
        </w:rPr>
        <w:t>确认负责</w:t>
      </w:r>
      <w:r w:rsidRPr="00EE3FFB">
        <w:rPr>
          <w:rFonts w:eastAsiaTheme="minorHAnsi" w:hint="eastAsia"/>
        </w:rPr>
        <w:t>本次</w:t>
      </w:r>
      <w:r w:rsidRPr="00EE3FFB">
        <w:rPr>
          <w:rFonts w:eastAsiaTheme="minorHAnsi" w:cs="微软雅黑" w:hint="eastAsia"/>
        </w:rPr>
        <w:t>产</w:t>
      </w:r>
      <w:r w:rsidRPr="00EE3FFB">
        <w:rPr>
          <w:rFonts w:eastAsiaTheme="minorHAnsi" w:hint="eastAsia"/>
        </w:rPr>
        <w:t>品</w:t>
      </w:r>
      <w:r w:rsidRPr="00EE3FFB">
        <w:rPr>
          <w:rFonts w:eastAsiaTheme="minorHAnsi"/>
        </w:rPr>
        <w:t>/</w:t>
      </w:r>
      <w:r w:rsidRPr="00EE3FFB">
        <w:rPr>
          <w:rFonts w:eastAsiaTheme="minorHAnsi" w:cs="微软雅黑" w:hint="eastAsia"/>
        </w:rPr>
        <w:t>项</w:t>
      </w:r>
      <w:r w:rsidRPr="00EE3FFB">
        <w:rPr>
          <w:rFonts w:eastAsiaTheme="minorHAnsi" w:hint="eastAsia"/>
        </w:rPr>
        <w:t>目的相</w:t>
      </w:r>
      <w:r w:rsidRPr="00EE3FFB">
        <w:rPr>
          <w:rFonts w:eastAsiaTheme="minorHAnsi" w:cs="微软雅黑" w:hint="eastAsia"/>
        </w:rPr>
        <w:t>关</w:t>
      </w:r>
      <w:r w:rsidRPr="00EE3FFB">
        <w:rPr>
          <w:rFonts w:eastAsiaTheme="minorHAnsi" w:hint="eastAsia"/>
        </w:rPr>
        <w:t>人</w:t>
      </w:r>
      <w:r w:rsidRPr="00EE3FFB">
        <w:rPr>
          <w:rFonts w:eastAsiaTheme="minorHAnsi" w:cs="微软雅黑" w:hint="eastAsia"/>
        </w:rPr>
        <w:t>员</w:t>
      </w:r>
      <w:r w:rsidRPr="00EE3FFB">
        <w:rPr>
          <w:rFonts w:eastAsiaTheme="minorHAnsi" w:hint="eastAsia"/>
        </w:rPr>
        <w:t>并提前</w:t>
      </w:r>
      <w:r w:rsidRPr="00EE3FFB">
        <w:rPr>
          <w:rFonts w:eastAsiaTheme="minorHAnsi" w:cs="微软雅黑" w:hint="eastAsia"/>
        </w:rPr>
        <w:t>发</w:t>
      </w:r>
      <w:r w:rsidRPr="00EE3FFB">
        <w:rPr>
          <w:rFonts w:eastAsiaTheme="minorHAnsi" w:hint="eastAsia"/>
        </w:rPr>
        <w:t>布通知。</w:t>
      </w:r>
      <w:r w:rsidR="00D4041B" w:rsidRPr="00EE3FFB">
        <w:rPr>
          <w:rFonts w:eastAsiaTheme="minorHAnsi" w:hint="eastAsia"/>
        </w:rPr>
        <w:t>相</w:t>
      </w:r>
      <w:r w:rsidR="00D4041B" w:rsidRPr="00EE3FFB">
        <w:rPr>
          <w:rFonts w:eastAsiaTheme="minorHAnsi" w:cs="微软雅黑" w:hint="eastAsia"/>
        </w:rPr>
        <w:t>关</w:t>
      </w:r>
      <w:r w:rsidR="00D4041B" w:rsidRPr="00EE3FFB">
        <w:rPr>
          <w:rFonts w:eastAsiaTheme="minorHAnsi" w:hint="eastAsia"/>
        </w:rPr>
        <w:t>人</w:t>
      </w:r>
      <w:r w:rsidR="00D4041B" w:rsidRPr="00EE3FFB">
        <w:rPr>
          <w:rFonts w:eastAsiaTheme="minorHAnsi" w:cs="微软雅黑" w:hint="eastAsia"/>
        </w:rPr>
        <w:t>员</w:t>
      </w:r>
      <w:r w:rsidR="00D4041B" w:rsidRPr="00EE3FFB">
        <w:rPr>
          <w:rFonts w:eastAsiaTheme="minorHAnsi" w:hint="eastAsia"/>
        </w:rPr>
        <w:t>的</w:t>
      </w:r>
      <w:r w:rsidR="00D4041B" w:rsidRPr="00EE3FFB">
        <w:rPr>
          <w:rFonts w:eastAsiaTheme="minorHAnsi" w:cs="微软雅黑" w:hint="eastAsia"/>
        </w:rPr>
        <w:t>确认</w:t>
      </w:r>
      <w:r w:rsidR="00D4041B" w:rsidRPr="00EE3FFB">
        <w:rPr>
          <w:rFonts w:eastAsiaTheme="minorHAnsi" w:hint="eastAsia"/>
        </w:rPr>
        <w:t>需要与研</w:t>
      </w:r>
      <w:r w:rsidR="00D4041B" w:rsidRPr="00EE3FFB">
        <w:rPr>
          <w:rFonts w:eastAsiaTheme="minorHAnsi" w:cs="微软雅黑" w:hint="eastAsia"/>
        </w:rPr>
        <w:t>发负责</w:t>
      </w:r>
      <w:r w:rsidR="00D4041B" w:rsidRPr="00EE3FFB">
        <w:rPr>
          <w:rFonts w:eastAsiaTheme="minorHAnsi" w:hint="eastAsia"/>
        </w:rPr>
        <w:t>人、</w:t>
      </w:r>
      <w:r w:rsidR="00D4041B" w:rsidRPr="00EE3FFB">
        <w:rPr>
          <w:rFonts w:eastAsiaTheme="minorHAnsi" w:cs="微软雅黑" w:hint="eastAsia"/>
        </w:rPr>
        <w:t>测试负责</w:t>
      </w:r>
      <w:r w:rsidR="00D4041B" w:rsidRPr="00EE3FFB">
        <w:rPr>
          <w:rFonts w:eastAsiaTheme="minorHAnsi" w:hint="eastAsia"/>
        </w:rPr>
        <w:t>人</w:t>
      </w:r>
      <w:r w:rsidR="00D4041B" w:rsidRPr="00EE3FFB">
        <w:rPr>
          <w:rFonts w:eastAsiaTheme="minorHAnsi" w:cs="微软雅黑" w:hint="eastAsia"/>
        </w:rPr>
        <w:t>进</w:t>
      </w:r>
      <w:r w:rsidR="00D4041B" w:rsidRPr="00EE3FFB">
        <w:rPr>
          <w:rFonts w:eastAsiaTheme="minorHAnsi" w:hint="eastAsia"/>
        </w:rPr>
        <w:t>行</w:t>
      </w:r>
      <w:r w:rsidR="00D4041B" w:rsidRPr="00EE3FFB">
        <w:rPr>
          <w:rFonts w:eastAsiaTheme="minorHAnsi" w:cs="微软雅黑" w:hint="eastAsia"/>
        </w:rPr>
        <w:t>沟</w:t>
      </w:r>
      <w:r w:rsidR="00D4041B" w:rsidRPr="00EE3FFB">
        <w:rPr>
          <w:rFonts w:eastAsiaTheme="minorHAnsi" w:hint="eastAsia"/>
        </w:rPr>
        <w:t>通</w:t>
      </w:r>
      <w:r w:rsidR="00996355" w:rsidRPr="00EE3FFB">
        <w:rPr>
          <w:rFonts w:eastAsiaTheme="minorHAnsi" w:hint="eastAsia"/>
        </w:rPr>
        <w:t>。</w:t>
      </w:r>
      <w:r w:rsidR="00996355" w:rsidRPr="00EE3FFB">
        <w:rPr>
          <w:rFonts w:eastAsiaTheme="minorHAnsi"/>
        </w:rPr>
        <w:t>PM</w:t>
      </w:r>
      <w:r w:rsidR="00996355" w:rsidRPr="00EE3FFB">
        <w:rPr>
          <w:rFonts w:eastAsiaTheme="minorHAnsi" w:cs="微软雅黑" w:hint="eastAsia"/>
        </w:rPr>
        <w:t>应</w:t>
      </w:r>
      <w:r w:rsidR="00996355" w:rsidRPr="00EE3FFB">
        <w:rPr>
          <w:rFonts w:eastAsiaTheme="minorHAnsi" w:hint="eastAsia"/>
        </w:rPr>
        <w:t>是</w:t>
      </w:r>
      <w:r w:rsidR="00996355" w:rsidRPr="00EE3FFB">
        <w:rPr>
          <w:rFonts w:eastAsiaTheme="minorHAnsi" w:cs="微软雅黑" w:hint="eastAsia"/>
        </w:rPr>
        <w:t>团队</w:t>
      </w:r>
      <w:r w:rsidR="00996355" w:rsidRPr="00EE3FFB">
        <w:rPr>
          <w:rFonts w:eastAsiaTheme="minorHAnsi" w:hint="eastAsia"/>
        </w:rPr>
        <w:t>宣</w:t>
      </w:r>
      <w:r w:rsidR="00996355" w:rsidRPr="00EE3FFB">
        <w:rPr>
          <w:rFonts w:eastAsiaTheme="minorHAnsi" w:cs="微软雅黑" w:hint="eastAsia"/>
        </w:rPr>
        <w:t>讲</w:t>
      </w:r>
      <w:r w:rsidR="00996355" w:rsidRPr="00EE3FFB">
        <w:rPr>
          <w:rFonts w:eastAsiaTheme="minorHAnsi" w:hint="eastAsia"/>
        </w:rPr>
        <w:t>会</w:t>
      </w:r>
      <w:r w:rsidR="00996355" w:rsidRPr="00EE3FFB">
        <w:rPr>
          <w:rFonts w:eastAsiaTheme="minorHAnsi" w:cs="微软雅黑" w:hint="eastAsia"/>
        </w:rPr>
        <w:t>议</w:t>
      </w:r>
      <w:r w:rsidR="00996355" w:rsidRPr="00EE3FFB">
        <w:rPr>
          <w:rFonts w:eastAsiaTheme="minorHAnsi" w:hint="eastAsia"/>
        </w:rPr>
        <w:t>的</w:t>
      </w:r>
      <w:r w:rsidR="00996355" w:rsidRPr="00EE3FFB">
        <w:rPr>
          <w:rFonts w:eastAsiaTheme="minorHAnsi" w:cs="微软雅黑" w:hint="eastAsia"/>
        </w:rPr>
        <w:t>发</w:t>
      </w:r>
      <w:r w:rsidR="00996355" w:rsidRPr="00EE3FFB">
        <w:rPr>
          <w:rFonts w:eastAsiaTheme="minorHAnsi" w:hint="eastAsia"/>
        </w:rPr>
        <w:t>起人和主持人，</w:t>
      </w:r>
      <w:r w:rsidR="00996355" w:rsidRPr="00EE3FFB">
        <w:rPr>
          <w:rFonts w:eastAsiaTheme="minorHAnsi" w:cs="微软雅黑" w:hint="eastAsia"/>
        </w:rPr>
        <w:t>确认</w:t>
      </w:r>
      <w:r w:rsidR="00996355" w:rsidRPr="00EE3FFB">
        <w:rPr>
          <w:rFonts w:eastAsiaTheme="minorHAnsi" w:hint="eastAsia"/>
        </w:rPr>
        <w:t>好</w:t>
      </w:r>
      <w:r w:rsidR="00996355" w:rsidRPr="00EE3FFB">
        <w:rPr>
          <w:rFonts w:eastAsiaTheme="minorHAnsi" w:cs="微软雅黑" w:hint="eastAsia"/>
        </w:rPr>
        <w:t>时间</w:t>
      </w:r>
      <w:r w:rsidR="00996355" w:rsidRPr="00EE3FFB">
        <w:rPr>
          <w:rFonts w:eastAsiaTheme="minorHAnsi" w:hint="eastAsia"/>
        </w:rPr>
        <w:t>后，提前</w:t>
      </w:r>
      <w:r w:rsidR="00996355" w:rsidRPr="00EE3FFB">
        <w:rPr>
          <w:rFonts w:eastAsiaTheme="minorHAnsi" w:cs="微软雅黑" w:hint="eastAsia"/>
        </w:rPr>
        <w:t>调试</w:t>
      </w:r>
      <w:r w:rsidR="00996355" w:rsidRPr="00EE3FFB">
        <w:rPr>
          <w:rFonts w:eastAsiaTheme="minorHAnsi" w:hint="eastAsia"/>
        </w:rPr>
        <w:t>投影</w:t>
      </w:r>
      <w:r w:rsidR="00996355" w:rsidRPr="00EE3FFB">
        <w:rPr>
          <w:rFonts w:eastAsiaTheme="minorHAnsi" w:cs="微软雅黑" w:hint="eastAsia"/>
        </w:rPr>
        <w:t>设备</w:t>
      </w:r>
      <w:r w:rsidR="00996355" w:rsidRPr="00EE3FFB">
        <w:rPr>
          <w:rFonts w:eastAsiaTheme="minorHAnsi" w:hint="eastAsia"/>
        </w:rPr>
        <w:t>并准</w:t>
      </w:r>
      <w:r w:rsidR="00996355" w:rsidRPr="00EE3FFB">
        <w:rPr>
          <w:rFonts w:eastAsiaTheme="minorHAnsi" w:cs="微软雅黑" w:hint="eastAsia"/>
        </w:rPr>
        <w:t>备</w:t>
      </w:r>
      <w:r w:rsidR="00996355" w:rsidRPr="00EE3FFB">
        <w:rPr>
          <w:rFonts w:eastAsiaTheme="minorHAnsi" w:hint="eastAsia"/>
        </w:rPr>
        <w:t>好高效的宣</w:t>
      </w:r>
      <w:r w:rsidR="00996355" w:rsidRPr="00EE3FFB">
        <w:rPr>
          <w:rFonts w:eastAsiaTheme="minorHAnsi" w:cs="微软雅黑" w:hint="eastAsia"/>
        </w:rPr>
        <w:t>讲</w:t>
      </w:r>
      <w:r w:rsidR="00996355" w:rsidRPr="00EE3FFB">
        <w:rPr>
          <w:rFonts w:eastAsiaTheme="minorHAnsi" w:hint="eastAsia"/>
        </w:rPr>
        <w:t>和</w:t>
      </w:r>
      <w:r w:rsidR="00996355" w:rsidRPr="00EE3FFB">
        <w:rPr>
          <w:rFonts w:eastAsiaTheme="minorHAnsi" w:cs="微软雅黑" w:hint="eastAsia"/>
        </w:rPr>
        <w:t>沟</w:t>
      </w:r>
      <w:r w:rsidR="00996355" w:rsidRPr="00EE3FFB">
        <w:rPr>
          <w:rFonts w:eastAsiaTheme="minorHAnsi" w:hint="eastAsia"/>
        </w:rPr>
        <w:t>通。</w:t>
      </w:r>
    </w:p>
    <w:p w14:paraId="682D156F" w14:textId="77777777" w:rsidR="009E606B" w:rsidRPr="00EE3FFB" w:rsidDel="00C51B7B" w:rsidRDefault="009E606B" w:rsidP="00181EDB">
      <w:pPr>
        <w:spacing w:line="360" w:lineRule="auto"/>
        <w:ind w:firstLine="420"/>
        <w:rPr>
          <w:del w:id="5" w:author="echo Guo" w:date="2018-11-12T22:35:00Z"/>
          <w:rFonts w:eastAsiaTheme="minorHAnsi"/>
        </w:rPr>
      </w:pPr>
      <w:del w:id="6" w:author="echo Guo" w:date="2018-11-12T22:35:00Z">
        <w:r w:rsidRPr="00EE3FFB" w:rsidDel="00C51B7B">
          <w:rPr>
            <w:rFonts w:eastAsiaTheme="minorHAnsi" w:hint="eastAsia"/>
          </w:rPr>
          <w:delText>宣</w:delText>
        </w:r>
        <w:r w:rsidRPr="00EE3FFB" w:rsidDel="00C51B7B">
          <w:rPr>
            <w:rFonts w:eastAsiaTheme="minorHAnsi" w:cs="微软雅黑" w:hint="eastAsia"/>
          </w:rPr>
          <w:delText>讲过</w:delText>
        </w:r>
        <w:r w:rsidRPr="00EE3FFB" w:rsidDel="00C51B7B">
          <w:rPr>
            <w:rFonts w:eastAsiaTheme="minorHAnsi" w:hint="eastAsia"/>
          </w:rPr>
          <w:delText>程中，一旦具体</w:delText>
        </w:r>
        <w:r w:rsidRPr="00EE3FFB" w:rsidDel="00C51B7B">
          <w:rPr>
            <w:rFonts w:eastAsiaTheme="minorHAnsi" w:cs="微软雅黑" w:hint="eastAsia"/>
          </w:rPr>
          <w:delText>执</w:delText>
        </w:r>
        <w:r w:rsidRPr="00EE3FFB" w:rsidDel="00C51B7B">
          <w:rPr>
            <w:rFonts w:eastAsiaTheme="minorHAnsi" w:hint="eastAsia"/>
          </w:rPr>
          <w:delText>行人（研</w:delText>
        </w:r>
        <w:r w:rsidRPr="00EE3FFB" w:rsidDel="00C51B7B">
          <w:rPr>
            <w:rFonts w:eastAsiaTheme="minorHAnsi" w:cs="微软雅黑" w:hint="eastAsia"/>
          </w:rPr>
          <w:delText>发</w:delText>
        </w:r>
        <w:r w:rsidRPr="00EE3FFB" w:rsidDel="00C51B7B">
          <w:rPr>
            <w:rFonts w:eastAsiaTheme="minorHAnsi" w:hint="eastAsia"/>
          </w:rPr>
          <w:delText>或</w:delText>
        </w:r>
        <w:r w:rsidRPr="00EE3FFB" w:rsidDel="00C51B7B">
          <w:rPr>
            <w:rFonts w:eastAsiaTheme="minorHAnsi" w:cs="微软雅黑" w:hint="eastAsia"/>
          </w:rPr>
          <w:delText>测试</w:delText>
        </w:r>
        <w:r w:rsidRPr="00EE3FFB" w:rsidDel="00C51B7B">
          <w:rPr>
            <w:rFonts w:eastAsiaTheme="minorHAnsi" w:hint="eastAsia"/>
          </w:rPr>
          <w:delText>同学）</w:delText>
        </w:r>
        <w:r w:rsidRPr="00EE3FFB" w:rsidDel="00C51B7B">
          <w:rPr>
            <w:rFonts w:eastAsiaTheme="minorHAnsi" w:cs="微软雅黑" w:hint="eastAsia"/>
          </w:rPr>
          <w:delText>对设计</w:delText>
        </w:r>
        <w:r w:rsidRPr="00EE3FFB" w:rsidDel="00C51B7B">
          <w:rPr>
            <w:rFonts w:eastAsiaTheme="minorHAnsi" w:hint="eastAsia"/>
          </w:rPr>
          <w:delText>提出</w:delText>
        </w:r>
        <w:r w:rsidRPr="00EE3FFB" w:rsidDel="00C51B7B">
          <w:rPr>
            <w:rFonts w:eastAsiaTheme="minorHAnsi" w:cs="微软雅黑" w:hint="eastAsia"/>
          </w:rPr>
          <w:delText>质</w:delText>
        </w:r>
        <w:r w:rsidRPr="00EE3FFB" w:rsidDel="00C51B7B">
          <w:rPr>
            <w:rFonts w:eastAsiaTheme="minorHAnsi" w:hint="eastAsia"/>
          </w:rPr>
          <w:delText>疑，必</w:delText>
        </w:r>
        <w:r w:rsidRPr="00EE3FFB" w:rsidDel="00C51B7B">
          <w:rPr>
            <w:rFonts w:eastAsiaTheme="minorHAnsi" w:cs="微软雅黑" w:hint="eastAsia"/>
          </w:rPr>
          <w:delText>须</w:delText>
        </w:r>
        <w:r w:rsidRPr="00EE3FFB" w:rsidDel="00C51B7B">
          <w:rPr>
            <w:rFonts w:eastAsiaTheme="minorHAnsi" w:hint="eastAsia"/>
          </w:rPr>
          <w:delText>予以明</w:delText>
        </w:r>
        <w:r w:rsidRPr="00EE3FFB" w:rsidDel="00C51B7B">
          <w:rPr>
            <w:rFonts w:eastAsiaTheme="minorHAnsi" w:cs="微软雅黑" w:hint="eastAsia"/>
          </w:rPr>
          <w:delText>确</w:delText>
        </w:r>
        <w:r w:rsidRPr="00EE3FFB" w:rsidDel="00C51B7B">
          <w:rPr>
            <w:rFonts w:eastAsiaTheme="minorHAnsi" w:hint="eastAsia"/>
          </w:rPr>
          <w:delText>解答</w:delText>
        </w:r>
        <w:r w:rsidR="00320737" w:rsidRPr="00EE3FFB" w:rsidDel="00C51B7B">
          <w:rPr>
            <w:rFonts w:eastAsiaTheme="minorHAnsi" w:hint="eastAsia"/>
          </w:rPr>
          <w:delText>，当</w:delText>
        </w:r>
        <w:r w:rsidR="00320737" w:rsidRPr="00EE3FFB" w:rsidDel="00C51B7B">
          <w:rPr>
            <w:rFonts w:eastAsiaTheme="minorHAnsi" w:cs="微软雅黑" w:hint="eastAsia"/>
          </w:rPr>
          <w:delText>发现</w:delText>
        </w:r>
        <w:r w:rsidR="00320737" w:rsidRPr="00EE3FFB" w:rsidDel="00C51B7B">
          <w:rPr>
            <w:rFonts w:eastAsiaTheme="minorHAnsi" w:hint="eastAsia"/>
          </w:rPr>
          <w:delText>并明</w:delText>
        </w:r>
        <w:r w:rsidR="00320737" w:rsidRPr="00EE3FFB" w:rsidDel="00C51B7B">
          <w:rPr>
            <w:rFonts w:eastAsiaTheme="minorHAnsi" w:cs="微软雅黑" w:hint="eastAsia"/>
          </w:rPr>
          <w:delText>确设计</w:delText>
        </w:r>
        <w:r w:rsidR="00320737" w:rsidRPr="00EE3FFB" w:rsidDel="00C51B7B">
          <w:rPr>
            <w:rFonts w:eastAsiaTheme="minorHAnsi" w:hint="eastAsia"/>
          </w:rPr>
          <w:delText>存在</w:delText>
        </w:r>
        <w:r w:rsidR="009307B5" w:rsidRPr="00EE3FFB" w:rsidDel="00C51B7B">
          <w:rPr>
            <w:rFonts w:eastAsiaTheme="minorHAnsi" w:cs="微软雅黑" w:hint="eastAsia"/>
          </w:rPr>
          <w:delText>严</w:delText>
        </w:r>
        <w:r w:rsidR="009307B5" w:rsidRPr="00EE3FFB" w:rsidDel="00C51B7B">
          <w:rPr>
            <w:rFonts w:eastAsiaTheme="minorHAnsi" w:hint="eastAsia"/>
          </w:rPr>
          <w:delText>重或</w:delText>
        </w:r>
        <w:r w:rsidR="00320737" w:rsidRPr="00EE3FFB" w:rsidDel="00C51B7B">
          <w:rPr>
            <w:rFonts w:eastAsiaTheme="minorHAnsi" w:hint="eastAsia"/>
          </w:rPr>
          <w:delText>致命缺陷</w:delText>
        </w:r>
        <w:r w:rsidR="00320737" w:rsidRPr="00EE3FFB" w:rsidDel="00C51B7B">
          <w:rPr>
            <w:rFonts w:eastAsiaTheme="minorHAnsi" w:cs="微软雅黑" w:hint="eastAsia"/>
          </w:rPr>
          <w:delText>时</w:delText>
        </w:r>
        <w:r w:rsidR="00320737" w:rsidRPr="00EE3FFB" w:rsidDel="00C51B7B">
          <w:rPr>
            <w:rFonts w:eastAsiaTheme="minorHAnsi" w:hint="eastAsia"/>
          </w:rPr>
          <w:delText>，无</w:delText>
        </w:r>
        <w:r w:rsidR="00320737" w:rsidRPr="00EE3FFB" w:rsidDel="00C51B7B">
          <w:rPr>
            <w:rFonts w:eastAsiaTheme="minorHAnsi" w:cs="微软雅黑" w:hint="eastAsia"/>
          </w:rPr>
          <w:delText>论</w:delText>
        </w:r>
        <w:r w:rsidR="00320737" w:rsidRPr="00EE3FFB" w:rsidDel="00C51B7B">
          <w:rPr>
            <w:rFonts w:eastAsiaTheme="minorHAnsi" w:hint="eastAsia"/>
          </w:rPr>
          <w:delText>是否通</w:delText>
        </w:r>
        <w:r w:rsidR="00320737" w:rsidRPr="00EE3FFB" w:rsidDel="00C51B7B">
          <w:rPr>
            <w:rFonts w:eastAsiaTheme="minorHAnsi" w:cs="微软雅黑" w:hint="eastAsia"/>
          </w:rPr>
          <w:delText>过</w:delText>
        </w:r>
        <w:r w:rsidR="00320737" w:rsidRPr="00EE3FFB" w:rsidDel="00C51B7B">
          <w:rPr>
            <w:rFonts w:eastAsiaTheme="minorHAnsi" w:hint="eastAsia"/>
          </w:rPr>
          <w:delText>公司</w:delText>
        </w:r>
        <w:r w:rsidR="00320737" w:rsidRPr="00EE3FFB" w:rsidDel="00C51B7B">
          <w:rPr>
            <w:rFonts w:eastAsiaTheme="minorHAnsi" w:cs="微软雅黑" w:hint="eastAsia"/>
          </w:rPr>
          <w:delText>评审</w:delText>
        </w:r>
        <w:r w:rsidR="00320737" w:rsidRPr="00EE3FFB" w:rsidDel="00C51B7B">
          <w:rPr>
            <w:rFonts w:eastAsiaTheme="minorHAnsi" w:hint="eastAsia"/>
          </w:rPr>
          <w:delText>，需要予以修正</w:delText>
        </w:r>
        <w:r w:rsidR="009307B5" w:rsidRPr="00EE3FFB" w:rsidDel="00C51B7B">
          <w:rPr>
            <w:rFonts w:eastAsiaTheme="minorHAnsi" w:hint="eastAsia"/>
          </w:rPr>
          <w:delText>并重新</w:delText>
        </w:r>
        <w:r w:rsidR="009307B5" w:rsidRPr="00EE3FFB" w:rsidDel="00C51B7B">
          <w:rPr>
            <w:rFonts w:eastAsiaTheme="minorHAnsi" w:cs="微软雅黑" w:hint="eastAsia"/>
          </w:rPr>
          <w:delText>组织评审</w:delText>
        </w:r>
        <w:r w:rsidR="009307B5" w:rsidRPr="00EE3FFB" w:rsidDel="00C51B7B">
          <w:rPr>
            <w:rFonts w:eastAsiaTheme="minorHAnsi" w:hint="eastAsia"/>
          </w:rPr>
          <w:delText>或宣</w:delText>
        </w:r>
        <w:r w:rsidR="009307B5" w:rsidRPr="00EE3FFB" w:rsidDel="00C51B7B">
          <w:rPr>
            <w:rFonts w:eastAsiaTheme="minorHAnsi" w:cs="微软雅黑" w:hint="eastAsia"/>
          </w:rPr>
          <w:delText>讲</w:delText>
        </w:r>
        <w:r w:rsidR="00320737" w:rsidRPr="00EE3FFB" w:rsidDel="00C51B7B">
          <w:rPr>
            <w:rFonts w:eastAsiaTheme="minorHAnsi" w:hint="eastAsia"/>
          </w:rPr>
          <w:delText>。</w:delText>
        </w:r>
      </w:del>
    </w:p>
    <w:p w14:paraId="249C3DD5" w14:textId="77777777" w:rsidR="00863FF9" w:rsidRPr="00EE3FFB" w:rsidRDefault="00863FF9" w:rsidP="00181EDB">
      <w:pPr>
        <w:spacing w:line="360" w:lineRule="auto"/>
        <w:ind w:firstLine="420"/>
        <w:rPr>
          <w:rFonts w:eastAsiaTheme="minorHAnsi"/>
        </w:rPr>
      </w:pPr>
    </w:p>
    <w:p w14:paraId="18FCED8C" w14:textId="77777777" w:rsidR="001323B9" w:rsidRPr="00EE3FFB" w:rsidRDefault="00B642E1" w:rsidP="00B642E1">
      <w:pPr>
        <w:spacing w:line="360" w:lineRule="auto"/>
        <w:rPr>
          <w:rFonts w:eastAsiaTheme="minorHAnsi"/>
          <w:b/>
        </w:rPr>
      </w:pPr>
      <w:r w:rsidRPr="00EE3FFB">
        <w:rPr>
          <w:rFonts w:eastAsiaTheme="minorHAnsi"/>
          <w:b/>
        </w:rPr>
        <w:t>5</w:t>
      </w:r>
      <w:r w:rsidRPr="00EE3FFB">
        <w:rPr>
          <w:rFonts w:eastAsiaTheme="minorHAnsi" w:hint="eastAsia"/>
          <w:b/>
        </w:rPr>
        <w:t>、交付</w:t>
      </w:r>
    </w:p>
    <w:p w14:paraId="3A31CD2E" w14:textId="77777777" w:rsidR="007D17F2" w:rsidRPr="00EE3FFB" w:rsidRDefault="007D17F2" w:rsidP="00181EDB">
      <w:pPr>
        <w:spacing w:line="360" w:lineRule="auto"/>
        <w:ind w:firstLine="420"/>
        <w:rPr>
          <w:rFonts w:eastAsiaTheme="minorHAnsi"/>
        </w:rPr>
      </w:pPr>
      <w:r w:rsidRPr="00EE3FFB">
        <w:rPr>
          <w:rFonts w:eastAsiaTheme="minorHAnsi" w:hint="eastAsia"/>
        </w:rPr>
        <w:t>一旦通</w:t>
      </w:r>
      <w:r w:rsidRPr="00EE3FFB">
        <w:rPr>
          <w:rFonts w:eastAsiaTheme="minorHAnsi" w:cs="微软雅黑" w:hint="eastAsia"/>
        </w:rPr>
        <w:t>过团队</w:t>
      </w:r>
      <w:r w:rsidRPr="00EE3FFB">
        <w:rPr>
          <w:rFonts w:eastAsiaTheme="minorHAnsi" w:hint="eastAsia"/>
        </w:rPr>
        <w:t>宣</w:t>
      </w:r>
      <w:r w:rsidRPr="00EE3FFB">
        <w:rPr>
          <w:rFonts w:eastAsiaTheme="minorHAnsi" w:cs="微软雅黑" w:hint="eastAsia"/>
        </w:rPr>
        <w:t>讲</w:t>
      </w:r>
      <w:r w:rsidRPr="00EE3FFB">
        <w:rPr>
          <w:rFonts w:eastAsiaTheme="minorHAnsi" w:hint="eastAsia"/>
        </w:rPr>
        <w:t>，</w:t>
      </w:r>
      <w:r w:rsidRPr="00EE3FFB">
        <w:rPr>
          <w:rFonts w:eastAsiaTheme="minorHAnsi" w:cs="微软雅黑" w:hint="eastAsia"/>
        </w:rPr>
        <w:t>视为团队</w:t>
      </w:r>
      <w:r w:rsidRPr="00EE3FFB">
        <w:rPr>
          <w:rFonts w:eastAsiaTheme="minorHAnsi" w:hint="eastAsia"/>
        </w:rPr>
        <w:t>全</w:t>
      </w:r>
      <w:r w:rsidRPr="00EE3FFB">
        <w:rPr>
          <w:rFonts w:eastAsiaTheme="minorHAnsi" w:cs="微软雅黑" w:hint="eastAsia"/>
        </w:rPr>
        <w:t>员对</w:t>
      </w:r>
      <w:r w:rsidRPr="00EE3FFB">
        <w:rPr>
          <w:rFonts w:eastAsiaTheme="minorHAnsi" w:hint="eastAsia"/>
        </w:rPr>
        <w:t>需求和</w:t>
      </w:r>
      <w:r w:rsidRPr="00EE3FFB">
        <w:rPr>
          <w:rFonts w:eastAsiaTheme="minorHAnsi" w:cs="微软雅黑" w:hint="eastAsia"/>
        </w:rPr>
        <w:t>设计</w:t>
      </w:r>
      <w:r w:rsidRPr="00EE3FFB">
        <w:rPr>
          <w:rFonts w:eastAsiaTheme="minorHAnsi" w:hint="eastAsia"/>
        </w:rPr>
        <w:t>的理解在同一水平</w:t>
      </w:r>
      <w:r w:rsidR="00DF3AD1" w:rsidRPr="00EE3FFB">
        <w:rPr>
          <w:rFonts w:eastAsiaTheme="minorHAnsi" w:hint="eastAsia"/>
        </w:rPr>
        <w:t>并都有了充分</w:t>
      </w:r>
      <w:r w:rsidR="00DF3AD1" w:rsidRPr="00EE3FFB">
        <w:rPr>
          <w:rFonts w:eastAsiaTheme="minorHAnsi" w:cs="微软雅黑" w:hint="eastAsia"/>
        </w:rPr>
        <w:t>认</w:t>
      </w:r>
      <w:r w:rsidR="00DF3AD1" w:rsidRPr="00EE3FFB">
        <w:rPr>
          <w:rFonts w:eastAsiaTheme="minorHAnsi" w:hint="eastAsia"/>
        </w:rPr>
        <w:t>知。</w:t>
      </w:r>
      <w:r w:rsidR="00EF7A47" w:rsidRPr="00EE3FFB">
        <w:rPr>
          <w:rFonts w:eastAsiaTheme="minorHAnsi" w:hint="eastAsia"/>
        </w:rPr>
        <w:t>根据宣</w:t>
      </w:r>
      <w:r w:rsidR="00EF7A47" w:rsidRPr="00EE3FFB">
        <w:rPr>
          <w:rFonts w:eastAsiaTheme="minorHAnsi" w:cs="微软雅黑" w:hint="eastAsia"/>
        </w:rPr>
        <w:t>讲</w:t>
      </w:r>
      <w:r w:rsidR="00EF7A47" w:rsidRPr="00EE3FFB">
        <w:rPr>
          <w:rFonts w:eastAsiaTheme="minorHAnsi" w:hint="eastAsia"/>
        </w:rPr>
        <w:t>情况，</w:t>
      </w:r>
      <w:r w:rsidR="00EF7A47" w:rsidRPr="00EE3FFB">
        <w:rPr>
          <w:rFonts w:eastAsiaTheme="minorHAnsi" w:cs="微软雅黑" w:hint="eastAsia"/>
        </w:rPr>
        <w:t>对</w:t>
      </w:r>
      <w:r w:rsidR="00EF7A47" w:rsidRPr="00EE3FFB">
        <w:rPr>
          <w:rFonts w:eastAsiaTheme="minorHAnsi" w:hint="eastAsia"/>
        </w:rPr>
        <w:t>原型和需求</w:t>
      </w:r>
      <w:r w:rsidR="00EF7A47" w:rsidRPr="00EE3FFB">
        <w:rPr>
          <w:rFonts w:eastAsiaTheme="minorHAnsi" w:cs="微软雅黑" w:hint="eastAsia"/>
        </w:rPr>
        <w:t>进</w:t>
      </w:r>
      <w:r w:rsidR="00EF7A47" w:rsidRPr="00EE3FFB">
        <w:rPr>
          <w:rFonts w:eastAsiaTheme="minorHAnsi" w:hint="eastAsia"/>
        </w:rPr>
        <w:t>行再次整理和</w:t>
      </w:r>
      <w:r w:rsidR="00EF7A47" w:rsidRPr="00EE3FFB">
        <w:rPr>
          <w:rFonts w:eastAsiaTheme="minorHAnsi" w:cs="微软雅黑" w:hint="eastAsia"/>
        </w:rPr>
        <w:t>确认</w:t>
      </w:r>
      <w:r w:rsidR="00EF7A47" w:rsidRPr="00EE3FFB">
        <w:rPr>
          <w:rFonts w:eastAsiaTheme="minorHAnsi" w:hint="eastAsia"/>
        </w:rPr>
        <w:t>，</w:t>
      </w:r>
      <w:r w:rsidR="00EF7A47" w:rsidRPr="00EE3FFB">
        <w:rPr>
          <w:rFonts w:eastAsiaTheme="minorHAnsi" w:cs="微软雅黑" w:hint="eastAsia"/>
        </w:rPr>
        <w:t>统</w:t>
      </w:r>
      <w:r w:rsidR="00EF7A47" w:rsidRPr="00EE3FFB">
        <w:rPr>
          <w:rFonts w:eastAsiaTheme="minorHAnsi" w:hint="eastAsia"/>
        </w:rPr>
        <w:t>一作</w:t>
      </w:r>
      <w:r w:rsidR="00EF7A47" w:rsidRPr="00EE3FFB">
        <w:rPr>
          <w:rFonts w:eastAsiaTheme="minorHAnsi" w:cs="微软雅黑" w:hint="eastAsia"/>
        </w:rPr>
        <w:t>为</w:t>
      </w:r>
      <w:r w:rsidR="00EF7A47" w:rsidRPr="00EE3FFB">
        <w:rPr>
          <w:rFonts w:eastAsiaTheme="minorHAnsi" w:hint="eastAsia"/>
        </w:rPr>
        <w:t>交付物流</w:t>
      </w:r>
      <w:r w:rsidR="00EF7A47" w:rsidRPr="00EE3FFB">
        <w:rPr>
          <w:rFonts w:eastAsiaTheme="minorHAnsi" w:cs="微软雅黑" w:hint="eastAsia"/>
        </w:rPr>
        <w:t>转</w:t>
      </w:r>
      <w:r w:rsidR="00EF7A47" w:rsidRPr="00EE3FFB">
        <w:rPr>
          <w:rFonts w:eastAsiaTheme="minorHAnsi" w:hint="eastAsia"/>
        </w:rPr>
        <w:t>至研</w:t>
      </w:r>
      <w:r w:rsidR="00EF7A47" w:rsidRPr="00EE3FFB">
        <w:rPr>
          <w:rFonts w:eastAsiaTheme="minorHAnsi" w:cs="微软雅黑" w:hint="eastAsia"/>
        </w:rPr>
        <w:t>发</w:t>
      </w:r>
      <w:r w:rsidR="00EF7A47" w:rsidRPr="00EE3FFB">
        <w:rPr>
          <w:rFonts w:eastAsiaTheme="minorHAnsi" w:hint="eastAsia"/>
        </w:rPr>
        <w:t>和</w:t>
      </w:r>
      <w:r w:rsidR="00EF7A47" w:rsidRPr="00EE3FFB">
        <w:rPr>
          <w:rFonts w:eastAsiaTheme="minorHAnsi" w:cs="微软雅黑" w:hint="eastAsia"/>
        </w:rPr>
        <w:t>测试</w:t>
      </w:r>
      <w:r w:rsidR="00EF7A47" w:rsidRPr="00EE3FFB">
        <w:rPr>
          <w:rFonts w:eastAsiaTheme="minorHAnsi" w:hint="eastAsia"/>
        </w:rPr>
        <w:t>等同学。</w:t>
      </w:r>
    </w:p>
    <w:p w14:paraId="239935D4" w14:textId="77777777" w:rsidR="00333258" w:rsidRPr="00EE3FFB" w:rsidRDefault="00333258" w:rsidP="00181EDB">
      <w:pPr>
        <w:spacing w:line="360" w:lineRule="auto"/>
        <w:ind w:firstLine="420"/>
        <w:rPr>
          <w:rFonts w:eastAsiaTheme="minorHAnsi"/>
        </w:rPr>
      </w:pPr>
      <w:r w:rsidRPr="00EE3FFB">
        <w:rPr>
          <w:rFonts w:eastAsiaTheme="minorHAnsi" w:hint="eastAsia"/>
        </w:rPr>
        <w:t>原型和需求交付后，除特殊情况外（如</w:t>
      </w:r>
      <w:r w:rsidRPr="00EE3FFB">
        <w:rPr>
          <w:rFonts w:eastAsiaTheme="minorHAnsi" w:cs="微软雅黑" w:hint="eastAsia"/>
        </w:rPr>
        <w:t>项</w:t>
      </w:r>
      <w:r w:rsidRPr="00EE3FFB">
        <w:rPr>
          <w:rFonts w:eastAsiaTheme="minorHAnsi" w:hint="eastAsia"/>
        </w:rPr>
        <w:t>目客</w:t>
      </w:r>
      <w:r w:rsidRPr="00EE3FFB">
        <w:rPr>
          <w:rFonts w:eastAsiaTheme="minorHAnsi" w:cs="微软雅黑" w:hint="eastAsia"/>
        </w:rPr>
        <w:t>户</w:t>
      </w:r>
      <w:r w:rsidRPr="00EE3FFB">
        <w:rPr>
          <w:rFonts w:eastAsiaTheme="minorHAnsi" w:hint="eastAsia"/>
        </w:rPr>
        <w:t>要求、研</w:t>
      </w:r>
      <w:r w:rsidRPr="00EE3FFB">
        <w:rPr>
          <w:rFonts w:eastAsiaTheme="minorHAnsi" w:cs="微软雅黑" w:hint="eastAsia"/>
        </w:rPr>
        <w:t>发</w:t>
      </w:r>
      <w:r w:rsidRPr="00EE3FFB">
        <w:rPr>
          <w:rFonts w:eastAsiaTheme="minorHAnsi" w:hint="eastAsia"/>
        </w:rPr>
        <w:t>任</w:t>
      </w:r>
      <w:r w:rsidRPr="00EE3FFB">
        <w:rPr>
          <w:rFonts w:eastAsiaTheme="minorHAnsi" w:cs="微软雅黑" w:hint="eastAsia"/>
        </w:rPr>
        <w:t>务</w:t>
      </w:r>
      <w:r w:rsidRPr="00EE3FFB">
        <w:rPr>
          <w:rFonts w:eastAsiaTheme="minorHAnsi" w:hint="eastAsia"/>
        </w:rPr>
        <w:t>交叉等），任何人不允</w:t>
      </w:r>
      <w:r w:rsidRPr="00EE3FFB">
        <w:rPr>
          <w:rFonts w:eastAsiaTheme="minorHAnsi" w:cs="微软雅黑" w:hint="eastAsia"/>
        </w:rPr>
        <w:t>许</w:t>
      </w:r>
      <w:r w:rsidR="00C26485" w:rsidRPr="00EE3FFB">
        <w:rPr>
          <w:rFonts w:eastAsiaTheme="minorHAnsi" w:hint="eastAsia"/>
        </w:rPr>
        <w:t>以任何理由</w:t>
      </w:r>
      <w:r w:rsidRPr="00EE3FFB">
        <w:rPr>
          <w:rFonts w:eastAsiaTheme="minorHAnsi" w:cs="微软雅黑" w:hint="eastAsia"/>
        </w:rPr>
        <w:t>变</w:t>
      </w:r>
      <w:r w:rsidRPr="00EE3FFB">
        <w:rPr>
          <w:rFonts w:eastAsiaTheme="minorHAnsi" w:hint="eastAsia"/>
        </w:rPr>
        <w:t>更需求</w:t>
      </w:r>
      <w:r w:rsidR="00C26485" w:rsidRPr="00EE3FFB">
        <w:rPr>
          <w:rFonts w:eastAsiaTheme="minorHAnsi" w:hint="eastAsia"/>
        </w:rPr>
        <w:t>。凡</w:t>
      </w:r>
      <w:r w:rsidR="00C26485" w:rsidRPr="00EE3FFB">
        <w:rPr>
          <w:rFonts w:eastAsiaTheme="minorHAnsi" w:cs="微软雅黑" w:hint="eastAsia"/>
        </w:rPr>
        <w:t>发</w:t>
      </w:r>
      <w:r w:rsidR="00C26485" w:rsidRPr="00EE3FFB">
        <w:rPr>
          <w:rFonts w:eastAsiaTheme="minorHAnsi" w:hint="eastAsia"/>
        </w:rPr>
        <w:t>起需求</w:t>
      </w:r>
      <w:r w:rsidR="00C26485" w:rsidRPr="00EE3FFB">
        <w:rPr>
          <w:rFonts w:eastAsiaTheme="minorHAnsi" w:cs="微软雅黑" w:hint="eastAsia"/>
        </w:rPr>
        <w:t>变</w:t>
      </w:r>
      <w:r w:rsidR="00C26485" w:rsidRPr="00EE3FFB">
        <w:rPr>
          <w:rFonts w:eastAsiaTheme="minorHAnsi" w:hint="eastAsia"/>
        </w:rPr>
        <w:t>更之人，需主</w:t>
      </w:r>
      <w:r w:rsidR="00C26485" w:rsidRPr="00EE3FFB">
        <w:rPr>
          <w:rFonts w:eastAsiaTheme="minorHAnsi" w:cs="微软雅黑" w:hint="eastAsia"/>
        </w:rPr>
        <w:t>动</w:t>
      </w:r>
      <w:r w:rsidR="00C26485" w:rsidRPr="00EE3FFB">
        <w:rPr>
          <w:rFonts w:eastAsiaTheme="minorHAnsi" w:hint="eastAsia"/>
        </w:rPr>
        <w:t>厘清利害并分析需求内容并邀</w:t>
      </w:r>
      <w:r w:rsidR="00C26485" w:rsidRPr="00EE3FFB">
        <w:rPr>
          <w:rFonts w:eastAsiaTheme="minorHAnsi" w:cs="微软雅黑" w:hint="eastAsia"/>
        </w:rPr>
        <w:t>约</w:t>
      </w:r>
      <w:r w:rsidR="00C26485" w:rsidRPr="00EE3FFB">
        <w:rPr>
          <w:rFonts w:eastAsiaTheme="minorHAnsi" w:hint="eastAsia"/>
        </w:rPr>
        <w:t>相</w:t>
      </w:r>
      <w:r w:rsidR="00C26485" w:rsidRPr="00EE3FFB">
        <w:rPr>
          <w:rFonts w:eastAsiaTheme="minorHAnsi" w:cs="微软雅黑" w:hint="eastAsia"/>
        </w:rPr>
        <w:t>关</w:t>
      </w:r>
      <w:r w:rsidR="00C26485" w:rsidRPr="00EE3FFB">
        <w:rPr>
          <w:rFonts w:eastAsiaTheme="minorHAnsi" w:hint="eastAsia"/>
        </w:rPr>
        <w:t>人</w:t>
      </w:r>
      <w:r w:rsidR="00C26485" w:rsidRPr="00EE3FFB">
        <w:rPr>
          <w:rFonts w:eastAsiaTheme="minorHAnsi" w:cs="微软雅黑" w:hint="eastAsia"/>
        </w:rPr>
        <w:t>进</w:t>
      </w:r>
      <w:r w:rsidR="00C26485" w:rsidRPr="00EE3FFB">
        <w:rPr>
          <w:rFonts w:eastAsiaTheme="minorHAnsi" w:hint="eastAsia"/>
        </w:rPr>
        <w:t>行</w:t>
      </w:r>
      <w:r w:rsidR="00C26485" w:rsidRPr="00EE3FFB">
        <w:rPr>
          <w:rFonts w:eastAsiaTheme="minorHAnsi" w:cs="微软雅黑" w:hint="eastAsia"/>
        </w:rPr>
        <w:t>评审</w:t>
      </w:r>
      <w:r w:rsidR="00C26485" w:rsidRPr="00EE3FFB">
        <w:rPr>
          <w:rFonts w:eastAsiaTheme="minorHAnsi" w:hint="eastAsia"/>
        </w:rPr>
        <w:t>或宣</w:t>
      </w:r>
      <w:r w:rsidR="00C26485" w:rsidRPr="00EE3FFB">
        <w:rPr>
          <w:rFonts w:eastAsiaTheme="minorHAnsi" w:cs="微软雅黑" w:hint="eastAsia"/>
        </w:rPr>
        <w:t>讲</w:t>
      </w:r>
      <w:r w:rsidR="00C26485" w:rsidRPr="00EE3FFB">
        <w:rPr>
          <w:rFonts w:eastAsiaTheme="minorHAnsi" w:hint="eastAsia"/>
        </w:rPr>
        <w:t>。</w:t>
      </w:r>
    </w:p>
    <w:p w14:paraId="47B2D0DE" w14:textId="77777777" w:rsidR="001323B9" w:rsidRPr="00EE3FFB" w:rsidRDefault="003F5F89" w:rsidP="00181EDB">
      <w:pPr>
        <w:spacing w:line="360" w:lineRule="auto"/>
        <w:ind w:firstLine="420"/>
        <w:rPr>
          <w:rFonts w:eastAsiaTheme="minorHAnsi"/>
        </w:rPr>
      </w:pPr>
      <w:r w:rsidRPr="00EE3FFB">
        <w:rPr>
          <w:rFonts w:eastAsiaTheme="minorHAnsi" w:hint="eastAsia"/>
        </w:rPr>
        <w:t>根据公司</w:t>
      </w:r>
      <w:r w:rsidRPr="00EE3FFB">
        <w:rPr>
          <w:rFonts w:eastAsiaTheme="minorHAnsi" w:cs="微软雅黑" w:hint="eastAsia"/>
        </w:rPr>
        <w:t>实际</w:t>
      </w:r>
      <w:r w:rsidRPr="00EE3FFB">
        <w:rPr>
          <w:rFonts w:eastAsiaTheme="minorHAnsi" w:hint="eastAsia"/>
        </w:rPr>
        <w:t>情况，</w:t>
      </w:r>
      <w:r w:rsidRPr="00EE3FFB">
        <w:rPr>
          <w:rFonts w:eastAsiaTheme="minorHAnsi" w:cs="微软雅黑" w:hint="eastAsia"/>
        </w:rPr>
        <w:t>产</w:t>
      </w:r>
      <w:r w:rsidRPr="00EE3FFB">
        <w:rPr>
          <w:rFonts w:eastAsiaTheme="minorHAnsi" w:hint="eastAsia"/>
        </w:rPr>
        <w:t>品原型或需求等交付物</w:t>
      </w:r>
      <w:r w:rsidRPr="00EE3FFB">
        <w:rPr>
          <w:rFonts w:eastAsiaTheme="minorHAnsi" w:cs="微软雅黑" w:hint="eastAsia"/>
        </w:rPr>
        <w:t>应</w:t>
      </w:r>
      <w:r w:rsidRPr="00EE3FFB">
        <w:rPr>
          <w:rFonts w:eastAsiaTheme="minorHAnsi" w:hint="eastAsia"/>
        </w:rPr>
        <w:t>上</w:t>
      </w:r>
      <w:r w:rsidRPr="00EE3FFB">
        <w:rPr>
          <w:rFonts w:eastAsiaTheme="minorHAnsi" w:cs="微软雅黑" w:hint="eastAsia"/>
        </w:rPr>
        <w:t>传</w:t>
      </w:r>
      <w:r w:rsidRPr="00EE3FFB">
        <w:rPr>
          <w:rFonts w:eastAsiaTheme="minorHAnsi" w:hint="eastAsia"/>
        </w:rPr>
        <w:t>至</w:t>
      </w:r>
      <w:r w:rsidRPr="00EE3FFB">
        <w:rPr>
          <w:rFonts w:eastAsiaTheme="minorHAnsi"/>
        </w:rPr>
        <w:t>TAPD</w:t>
      </w:r>
      <w:r w:rsidRPr="00EE3FFB">
        <w:rPr>
          <w:rFonts w:eastAsiaTheme="minorHAnsi" w:hint="eastAsia"/>
        </w:rPr>
        <w:t>或</w:t>
      </w:r>
      <w:r w:rsidRPr="00EE3FFB">
        <w:rPr>
          <w:rFonts w:eastAsiaTheme="minorHAnsi"/>
        </w:rPr>
        <w:t>FTP</w:t>
      </w:r>
      <w:r w:rsidRPr="00EE3FFB">
        <w:rPr>
          <w:rFonts w:eastAsiaTheme="minorHAnsi" w:hint="eastAsia"/>
        </w:rPr>
        <w:t>，凡</w:t>
      </w:r>
      <w:r w:rsidRPr="00EE3FFB">
        <w:rPr>
          <w:rFonts w:eastAsiaTheme="minorHAnsi" w:cs="微软雅黑" w:hint="eastAsia"/>
        </w:rPr>
        <w:t>牵涉</w:t>
      </w:r>
      <w:r w:rsidRPr="00EE3FFB">
        <w:rPr>
          <w:rFonts w:eastAsiaTheme="minorHAnsi" w:hint="eastAsia"/>
        </w:rPr>
        <w:t>核心</w:t>
      </w:r>
      <w:r w:rsidRPr="00EE3FFB">
        <w:rPr>
          <w:rFonts w:eastAsiaTheme="minorHAnsi" w:cs="微软雅黑" w:hint="eastAsia"/>
        </w:rPr>
        <w:t>业务</w:t>
      </w:r>
      <w:r w:rsidRPr="00EE3FFB">
        <w:rPr>
          <w:rFonts w:eastAsiaTheme="minorHAnsi" w:hint="eastAsia"/>
        </w:rPr>
        <w:t>等具</w:t>
      </w:r>
      <w:r w:rsidRPr="00EE3FFB">
        <w:rPr>
          <w:rFonts w:eastAsiaTheme="minorHAnsi" w:cs="微软雅黑" w:hint="eastAsia"/>
        </w:rPr>
        <w:t>备</w:t>
      </w:r>
      <w:r w:rsidRPr="00EE3FFB">
        <w:rPr>
          <w:rFonts w:eastAsiaTheme="minorHAnsi" w:hint="eastAsia"/>
        </w:rPr>
        <w:t>一定机密性的</w:t>
      </w:r>
      <w:r w:rsidRPr="00EE3FFB">
        <w:rPr>
          <w:rFonts w:eastAsiaTheme="minorHAnsi" w:cs="微软雅黑" w:hint="eastAsia"/>
        </w:rPr>
        <w:t>产</w:t>
      </w:r>
      <w:r w:rsidRPr="00EE3FFB">
        <w:rPr>
          <w:rFonts w:eastAsiaTheme="minorHAnsi" w:hint="eastAsia"/>
        </w:rPr>
        <w:t>品</w:t>
      </w:r>
      <w:r w:rsidRPr="00EE3FFB">
        <w:rPr>
          <w:rFonts w:eastAsiaTheme="minorHAnsi" w:cs="微软雅黑" w:hint="eastAsia"/>
        </w:rPr>
        <w:t>资</w:t>
      </w:r>
      <w:r w:rsidRPr="00EE3FFB">
        <w:rPr>
          <w:rFonts w:eastAsiaTheme="minorHAnsi" w:hint="eastAsia"/>
        </w:rPr>
        <w:t>料，</w:t>
      </w:r>
      <w:r w:rsidRPr="00EE3FFB">
        <w:rPr>
          <w:rFonts w:eastAsiaTheme="minorHAnsi" w:cs="微软雅黑" w:hint="eastAsia"/>
        </w:rPr>
        <w:t>应优</w:t>
      </w:r>
      <w:r w:rsidRPr="00EE3FFB">
        <w:rPr>
          <w:rFonts w:eastAsiaTheme="minorHAnsi" w:hint="eastAsia"/>
        </w:rPr>
        <w:t>先考</w:t>
      </w:r>
      <w:r w:rsidRPr="00EE3FFB">
        <w:rPr>
          <w:rFonts w:eastAsiaTheme="minorHAnsi" w:cs="微软雅黑" w:hint="eastAsia"/>
        </w:rPr>
        <w:t>虑</w:t>
      </w:r>
      <w:r w:rsidRPr="00EE3FFB">
        <w:rPr>
          <w:rFonts w:eastAsiaTheme="minorHAnsi" w:hint="eastAsia"/>
        </w:rPr>
        <w:t>上</w:t>
      </w:r>
      <w:r w:rsidRPr="00EE3FFB">
        <w:rPr>
          <w:rFonts w:eastAsiaTheme="minorHAnsi" w:cs="微软雅黑" w:hint="eastAsia"/>
        </w:rPr>
        <w:t>传</w:t>
      </w:r>
      <w:r w:rsidRPr="00EE3FFB">
        <w:rPr>
          <w:rFonts w:eastAsiaTheme="minorHAnsi"/>
        </w:rPr>
        <w:t>FTP</w:t>
      </w:r>
      <w:r w:rsidRPr="00EE3FFB">
        <w:rPr>
          <w:rFonts w:eastAsiaTheme="minorHAnsi" w:cs="微软雅黑" w:hint="eastAsia"/>
        </w:rPr>
        <w:t>进</w:t>
      </w:r>
      <w:r w:rsidRPr="00EE3FFB">
        <w:rPr>
          <w:rFonts w:eastAsiaTheme="minorHAnsi" w:hint="eastAsia"/>
        </w:rPr>
        <w:t>行分享</w:t>
      </w:r>
      <w:r w:rsidRPr="00EE3FFB">
        <w:rPr>
          <w:rFonts w:eastAsiaTheme="minorHAnsi" w:cs="微软雅黑" w:hint="eastAsia"/>
        </w:rPr>
        <w:t>浏览</w:t>
      </w:r>
      <w:r w:rsidRPr="00EE3FFB">
        <w:rPr>
          <w:rFonts w:eastAsiaTheme="minorHAnsi" w:hint="eastAsia"/>
        </w:rPr>
        <w:t>的方式，目前</w:t>
      </w:r>
      <w:r w:rsidRPr="00EE3FFB">
        <w:rPr>
          <w:rFonts w:eastAsiaTheme="minorHAnsi"/>
        </w:rPr>
        <w:t>FTP</w:t>
      </w:r>
      <w:r w:rsidRPr="00EE3FFB">
        <w:rPr>
          <w:rFonts w:eastAsiaTheme="minorHAnsi" w:cs="微软雅黑" w:hint="eastAsia"/>
        </w:rPr>
        <w:t>仅</w:t>
      </w:r>
      <w:r w:rsidRPr="00EE3FFB">
        <w:rPr>
          <w:rFonts w:eastAsiaTheme="minorHAnsi" w:hint="eastAsia"/>
        </w:rPr>
        <w:t>支持公司内网</w:t>
      </w:r>
      <w:r w:rsidRPr="00EE3FFB">
        <w:rPr>
          <w:rFonts w:eastAsiaTheme="minorHAnsi" w:cs="微软雅黑" w:hint="eastAsia"/>
        </w:rPr>
        <w:t>环</w:t>
      </w:r>
      <w:r w:rsidRPr="00EE3FFB">
        <w:rPr>
          <w:rFonts w:eastAsiaTheme="minorHAnsi" w:hint="eastAsia"/>
        </w:rPr>
        <w:t>境</w:t>
      </w:r>
      <w:r w:rsidRPr="00EE3FFB">
        <w:rPr>
          <w:rFonts w:eastAsiaTheme="minorHAnsi" w:cs="微软雅黑" w:hint="eastAsia"/>
        </w:rPr>
        <w:t>访问</w:t>
      </w:r>
      <w:r w:rsidRPr="00EE3FFB">
        <w:rPr>
          <w:rFonts w:eastAsiaTheme="minorHAnsi" w:hint="eastAsia"/>
        </w:rPr>
        <w:t>。</w:t>
      </w:r>
    </w:p>
    <w:p w14:paraId="3203C019" w14:textId="77777777" w:rsidR="00E22744" w:rsidRPr="00EE3FFB" w:rsidRDefault="00E22744" w:rsidP="00181EDB">
      <w:pPr>
        <w:spacing w:line="360" w:lineRule="auto"/>
        <w:ind w:firstLine="420"/>
        <w:rPr>
          <w:rFonts w:eastAsiaTheme="minorHAnsi"/>
        </w:rPr>
      </w:pPr>
    </w:p>
    <w:p w14:paraId="54ED44B1" w14:textId="77777777" w:rsidR="009B46B6" w:rsidRPr="00EE3FFB" w:rsidRDefault="00E22744" w:rsidP="00646A11">
      <w:pPr>
        <w:spacing w:line="360" w:lineRule="auto"/>
        <w:rPr>
          <w:rFonts w:eastAsiaTheme="minorHAnsi"/>
          <w:b/>
        </w:rPr>
      </w:pPr>
      <w:r w:rsidRPr="00EE3FFB">
        <w:rPr>
          <w:rFonts w:eastAsiaTheme="minorHAnsi"/>
          <w:b/>
        </w:rPr>
        <w:t>6</w:t>
      </w:r>
      <w:r w:rsidRPr="00EE3FFB">
        <w:rPr>
          <w:rFonts w:eastAsiaTheme="minorHAnsi" w:hint="eastAsia"/>
          <w:b/>
        </w:rPr>
        <w:t>、推</w:t>
      </w:r>
      <w:r w:rsidRPr="00EE3FFB">
        <w:rPr>
          <w:rFonts w:eastAsiaTheme="minorHAnsi" w:cs="微软雅黑" w:hint="eastAsia"/>
          <w:b/>
        </w:rPr>
        <w:t>动进</w:t>
      </w:r>
      <w:r w:rsidRPr="00EE3FFB">
        <w:rPr>
          <w:rFonts w:eastAsiaTheme="minorHAnsi" w:hint="eastAsia"/>
          <w:b/>
        </w:rPr>
        <w:t>度</w:t>
      </w:r>
    </w:p>
    <w:p w14:paraId="2D710A53" w14:textId="77777777" w:rsidR="009B46B6" w:rsidRPr="00EE3FFB" w:rsidRDefault="00463B8C" w:rsidP="00463B8C">
      <w:pPr>
        <w:spacing w:line="360" w:lineRule="auto"/>
        <w:ind w:firstLine="420"/>
        <w:rPr>
          <w:rFonts w:eastAsiaTheme="minorHAnsi"/>
        </w:rPr>
      </w:pPr>
      <w:r w:rsidRPr="00EE3FFB">
        <w:rPr>
          <w:rFonts w:eastAsiaTheme="minorHAnsi" w:cs="微软雅黑" w:hint="eastAsia"/>
        </w:rPr>
        <w:t>该环节</w:t>
      </w:r>
      <w:r w:rsidRPr="00EE3FFB">
        <w:rPr>
          <w:rFonts w:eastAsiaTheme="minorHAnsi" w:hint="eastAsia"/>
        </w:rPr>
        <w:t>首先需要跟</w:t>
      </w:r>
      <w:r w:rsidRPr="00EE3FFB">
        <w:rPr>
          <w:rFonts w:eastAsiaTheme="minorHAnsi" w:cs="微软雅黑" w:hint="eastAsia"/>
        </w:rPr>
        <w:t>进</w:t>
      </w:r>
      <w:r w:rsidRPr="00EE3FFB">
        <w:rPr>
          <w:rFonts w:eastAsiaTheme="minorHAnsi" w:hint="eastAsia"/>
        </w:rPr>
        <w:t>的是技</w:t>
      </w:r>
      <w:r w:rsidRPr="00EE3FFB">
        <w:rPr>
          <w:rFonts w:eastAsiaTheme="minorHAnsi" w:cs="微软雅黑" w:hint="eastAsia"/>
        </w:rPr>
        <w:t>术设计</w:t>
      </w:r>
      <w:r w:rsidRPr="00EE3FFB">
        <w:rPr>
          <w:rFonts w:eastAsiaTheme="minorHAnsi" w:hint="eastAsia"/>
        </w:rPr>
        <w:t>和用例</w:t>
      </w:r>
      <w:r w:rsidRPr="00EE3FFB">
        <w:rPr>
          <w:rFonts w:eastAsiaTheme="minorHAnsi" w:cs="微软雅黑" w:hint="eastAsia"/>
        </w:rPr>
        <w:t>设计</w:t>
      </w:r>
      <w:r w:rsidRPr="00EE3FFB">
        <w:rPr>
          <w:rFonts w:eastAsiaTheme="minorHAnsi" w:hint="eastAsia"/>
        </w:rPr>
        <w:t>。</w:t>
      </w:r>
    </w:p>
    <w:p w14:paraId="64A5EBB1" w14:textId="77777777" w:rsidR="00210AD9" w:rsidRPr="00EE3FFB" w:rsidRDefault="00210AD9" w:rsidP="00463B8C">
      <w:pPr>
        <w:spacing w:line="360" w:lineRule="auto"/>
        <w:ind w:firstLine="420"/>
        <w:rPr>
          <w:rFonts w:eastAsiaTheme="minorHAnsi"/>
        </w:rPr>
      </w:pPr>
      <w:r w:rsidRPr="00EE3FFB">
        <w:rPr>
          <w:rFonts w:eastAsiaTheme="minorHAnsi" w:hint="eastAsia"/>
        </w:rPr>
        <w:t>技</w:t>
      </w:r>
      <w:r w:rsidRPr="00EE3FFB">
        <w:rPr>
          <w:rFonts w:eastAsiaTheme="minorHAnsi" w:cs="微软雅黑" w:hint="eastAsia"/>
        </w:rPr>
        <w:t>术设计</w:t>
      </w:r>
      <w:r w:rsidRPr="00EE3FFB">
        <w:rPr>
          <w:rFonts w:eastAsiaTheme="minorHAnsi" w:hint="eastAsia"/>
        </w:rPr>
        <w:t>分</w:t>
      </w:r>
      <w:r w:rsidRPr="00EE3FFB">
        <w:rPr>
          <w:rFonts w:eastAsiaTheme="minorHAnsi" w:cs="微软雅黑" w:hint="eastAsia"/>
        </w:rPr>
        <w:t>为</w:t>
      </w:r>
      <w:r w:rsidRPr="00EE3FFB">
        <w:rPr>
          <w:rFonts w:eastAsiaTheme="minorHAnsi" w:hint="eastAsia"/>
        </w:rPr>
        <w:t>概要</w:t>
      </w:r>
      <w:r w:rsidRPr="00EE3FFB">
        <w:rPr>
          <w:rFonts w:eastAsiaTheme="minorHAnsi" w:cs="微软雅黑" w:hint="eastAsia"/>
        </w:rPr>
        <w:t>设计</w:t>
      </w:r>
      <w:r w:rsidRPr="00EE3FFB">
        <w:rPr>
          <w:rFonts w:eastAsiaTheme="minorHAnsi" w:hint="eastAsia"/>
        </w:rPr>
        <w:t>和</w:t>
      </w:r>
      <w:r w:rsidRPr="00EE3FFB">
        <w:rPr>
          <w:rFonts w:eastAsiaTheme="minorHAnsi" w:cs="微软雅黑" w:hint="eastAsia"/>
        </w:rPr>
        <w:t>详细设计</w:t>
      </w:r>
      <w:r w:rsidRPr="00EE3FFB">
        <w:rPr>
          <w:rFonts w:eastAsiaTheme="minorHAnsi" w:hint="eastAsia"/>
        </w:rPr>
        <w:t>，其可在公司</w:t>
      </w:r>
      <w:r w:rsidRPr="00EE3FFB">
        <w:rPr>
          <w:rFonts w:eastAsiaTheme="minorHAnsi" w:cs="微软雅黑" w:hint="eastAsia"/>
        </w:rPr>
        <w:t>评审环节</w:t>
      </w:r>
      <w:r w:rsidRPr="00EE3FFB">
        <w:rPr>
          <w:rFonts w:eastAsiaTheme="minorHAnsi" w:hint="eastAsia"/>
        </w:rPr>
        <w:t>之后同</w:t>
      </w:r>
      <w:r w:rsidRPr="00EE3FFB">
        <w:rPr>
          <w:rFonts w:eastAsiaTheme="minorHAnsi" w:cs="微软雅黑" w:hint="eastAsia"/>
        </w:rPr>
        <w:t>步开</w:t>
      </w:r>
      <w:r w:rsidRPr="00EE3FFB">
        <w:rPr>
          <w:rFonts w:eastAsiaTheme="minorHAnsi" w:hint="eastAsia"/>
        </w:rPr>
        <w:t>始</w:t>
      </w:r>
      <w:r w:rsidRPr="00EE3FFB">
        <w:rPr>
          <w:rFonts w:eastAsiaTheme="minorHAnsi" w:cs="微软雅黑" w:hint="eastAsia"/>
        </w:rPr>
        <w:t>进</w:t>
      </w:r>
      <w:r w:rsidRPr="00EE3FFB">
        <w:rPr>
          <w:rFonts w:eastAsiaTheme="minorHAnsi" w:hint="eastAsia"/>
        </w:rPr>
        <w:t>行。</w:t>
      </w:r>
      <w:r w:rsidRPr="00EE3FFB">
        <w:rPr>
          <w:rFonts w:eastAsiaTheme="minorHAnsi"/>
        </w:rPr>
        <w:t>RD</w:t>
      </w:r>
      <w:r w:rsidRPr="00EE3FFB">
        <w:rPr>
          <w:rFonts w:eastAsiaTheme="minorHAnsi" w:hint="eastAsia"/>
        </w:rPr>
        <w:t>同学在</w:t>
      </w:r>
      <w:r w:rsidRPr="00EE3FFB">
        <w:rPr>
          <w:rFonts w:eastAsiaTheme="minorHAnsi" w:cs="微软雅黑" w:hint="eastAsia"/>
        </w:rPr>
        <w:t>组织</w:t>
      </w:r>
      <w:r w:rsidRPr="00EE3FFB">
        <w:rPr>
          <w:rFonts w:eastAsiaTheme="minorHAnsi" w:hint="eastAsia"/>
        </w:rPr>
        <w:t>概</w:t>
      </w:r>
      <w:r w:rsidRPr="00EE3FFB">
        <w:rPr>
          <w:rFonts w:eastAsiaTheme="minorHAnsi" w:cs="微软雅黑" w:hint="eastAsia"/>
        </w:rPr>
        <w:t>设</w:t>
      </w:r>
      <w:r w:rsidRPr="00EE3FFB">
        <w:rPr>
          <w:rFonts w:eastAsiaTheme="minorHAnsi" w:hint="eastAsia"/>
        </w:rPr>
        <w:t>和</w:t>
      </w:r>
      <w:r w:rsidRPr="00EE3FFB">
        <w:rPr>
          <w:rFonts w:eastAsiaTheme="minorHAnsi" w:cs="微软雅黑" w:hint="eastAsia"/>
        </w:rPr>
        <w:t>详设</w:t>
      </w:r>
      <w:r w:rsidRPr="00EE3FFB">
        <w:rPr>
          <w:rFonts w:eastAsiaTheme="minorHAnsi" w:hint="eastAsia"/>
        </w:rPr>
        <w:t>的技</w:t>
      </w:r>
      <w:r w:rsidRPr="00EE3FFB">
        <w:rPr>
          <w:rFonts w:eastAsiaTheme="minorHAnsi" w:cs="微软雅黑" w:hint="eastAsia"/>
        </w:rPr>
        <w:t>术评审时</w:t>
      </w:r>
      <w:r w:rsidRPr="00EE3FFB">
        <w:rPr>
          <w:rFonts w:eastAsiaTheme="minorHAnsi" w:hint="eastAsia"/>
        </w:rPr>
        <w:t>，需要邀</w:t>
      </w:r>
      <w:r w:rsidRPr="00EE3FFB">
        <w:rPr>
          <w:rFonts w:eastAsiaTheme="minorHAnsi" w:cs="微软雅黑" w:hint="eastAsia"/>
        </w:rPr>
        <w:t>约</w:t>
      </w:r>
      <w:r w:rsidRPr="00EE3FFB">
        <w:rPr>
          <w:rFonts w:eastAsiaTheme="minorHAnsi"/>
        </w:rPr>
        <w:t>PM</w:t>
      </w:r>
      <w:r w:rsidRPr="00EE3FFB">
        <w:rPr>
          <w:rFonts w:eastAsiaTheme="minorHAnsi" w:hint="eastAsia"/>
        </w:rPr>
        <w:t>参与，</w:t>
      </w:r>
      <w:r w:rsidRPr="00EE3FFB">
        <w:rPr>
          <w:rFonts w:eastAsiaTheme="minorHAnsi"/>
        </w:rPr>
        <w:t>PM</w:t>
      </w:r>
      <w:r w:rsidRPr="00EE3FFB">
        <w:rPr>
          <w:rFonts w:eastAsiaTheme="minorHAnsi" w:hint="eastAsia"/>
        </w:rPr>
        <w:t>参与技</w:t>
      </w:r>
      <w:r w:rsidRPr="00EE3FFB">
        <w:rPr>
          <w:rFonts w:eastAsiaTheme="minorHAnsi" w:cs="微软雅黑" w:hint="eastAsia"/>
        </w:rPr>
        <w:t>术评审</w:t>
      </w:r>
      <w:r w:rsidRPr="00EE3FFB">
        <w:rPr>
          <w:rFonts w:eastAsiaTheme="minorHAnsi" w:hint="eastAsia"/>
        </w:rPr>
        <w:t>主要</w:t>
      </w:r>
      <w:r w:rsidRPr="00EE3FFB">
        <w:rPr>
          <w:rFonts w:eastAsiaTheme="minorHAnsi" w:cs="微软雅黑" w:hint="eastAsia"/>
        </w:rPr>
        <w:t>关</w:t>
      </w:r>
      <w:r w:rsidRPr="00EE3FFB">
        <w:rPr>
          <w:rFonts w:eastAsiaTheme="minorHAnsi" w:hint="eastAsia"/>
        </w:rPr>
        <w:t>注</w:t>
      </w:r>
      <w:r w:rsidRPr="00EE3FFB">
        <w:rPr>
          <w:rFonts w:eastAsiaTheme="minorHAnsi" w:cs="微软雅黑" w:hint="eastAsia"/>
        </w:rPr>
        <w:t>实现逻辑</w:t>
      </w:r>
      <w:r w:rsidRPr="00EE3FFB">
        <w:rPr>
          <w:rFonts w:eastAsiaTheme="minorHAnsi" w:hint="eastAsia"/>
        </w:rPr>
        <w:t>和</w:t>
      </w:r>
      <w:r w:rsidRPr="00EE3FFB">
        <w:rPr>
          <w:rFonts w:eastAsiaTheme="minorHAnsi" w:cs="微软雅黑" w:hint="eastAsia"/>
        </w:rPr>
        <w:t>关键节</w:t>
      </w:r>
      <w:r w:rsidRPr="00EE3FFB">
        <w:rPr>
          <w:rFonts w:eastAsiaTheme="minorHAnsi" w:hint="eastAsia"/>
        </w:rPr>
        <w:t>点。</w:t>
      </w:r>
    </w:p>
    <w:p w14:paraId="4C4FC176" w14:textId="77777777" w:rsidR="009B451B" w:rsidRPr="00EE3FFB" w:rsidRDefault="009B451B" w:rsidP="00463B8C">
      <w:pPr>
        <w:spacing w:line="360" w:lineRule="auto"/>
        <w:ind w:firstLine="420"/>
        <w:rPr>
          <w:rFonts w:eastAsiaTheme="minorHAnsi"/>
        </w:rPr>
      </w:pPr>
      <w:r w:rsidRPr="00EE3FFB">
        <w:rPr>
          <w:rFonts w:eastAsiaTheme="minorHAnsi" w:hint="eastAsia"/>
        </w:rPr>
        <w:t>用例</w:t>
      </w:r>
      <w:r w:rsidRPr="00EE3FFB">
        <w:rPr>
          <w:rFonts w:eastAsiaTheme="minorHAnsi" w:cs="微软雅黑" w:hint="eastAsia"/>
        </w:rPr>
        <w:t>设计</w:t>
      </w:r>
      <w:r w:rsidRPr="00EE3FFB">
        <w:rPr>
          <w:rFonts w:eastAsiaTheme="minorHAnsi" w:hint="eastAsia"/>
        </w:rPr>
        <w:t>指</w:t>
      </w:r>
      <w:r w:rsidRPr="00EE3FFB">
        <w:rPr>
          <w:rFonts w:eastAsiaTheme="minorHAnsi" w:cs="微软雅黑" w:hint="eastAsia"/>
        </w:rPr>
        <w:t>测试</w:t>
      </w:r>
      <w:r w:rsidRPr="00EE3FFB">
        <w:rPr>
          <w:rFonts w:eastAsiaTheme="minorHAnsi" w:hint="eastAsia"/>
        </w:rPr>
        <w:t>用例的</w:t>
      </w:r>
      <w:r w:rsidRPr="00EE3FFB">
        <w:rPr>
          <w:rFonts w:eastAsiaTheme="minorHAnsi" w:cs="微软雅黑" w:hint="eastAsia"/>
        </w:rPr>
        <w:t>设计</w:t>
      </w:r>
      <w:r w:rsidRPr="00EE3FFB">
        <w:rPr>
          <w:rFonts w:eastAsiaTheme="minorHAnsi" w:hint="eastAsia"/>
        </w:rPr>
        <w:t>，一旦</w:t>
      </w:r>
      <w:r w:rsidRPr="00EE3FFB">
        <w:rPr>
          <w:rFonts w:eastAsiaTheme="minorHAnsi"/>
        </w:rPr>
        <w:t>PM</w:t>
      </w:r>
      <w:r w:rsidRPr="00EE3FFB">
        <w:rPr>
          <w:rFonts w:eastAsiaTheme="minorHAnsi" w:hint="eastAsia"/>
        </w:rPr>
        <w:t>交付</w:t>
      </w:r>
      <w:r w:rsidRPr="00EE3FFB">
        <w:rPr>
          <w:rFonts w:eastAsiaTheme="minorHAnsi" w:cs="微软雅黑" w:hint="eastAsia"/>
        </w:rPr>
        <w:t>产</w:t>
      </w:r>
      <w:r w:rsidRPr="00EE3FFB">
        <w:rPr>
          <w:rFonts w:eastAsiaTheme="minorHAnsi" w:hint="eastAsia"/>
        </w:rPr>
        <w:t>品</w:t>
      </w:r>
      <w:r w:rsidRPr="00EE3FFB">
        <w:rPr>
          <w:rFonts w:eastAsiaTheme="minorHAnsi" w:cs="微软雅黑" w:hint="eastAsia"/>
        </w:rPr>
        <w:t>设计</w:t>
      </w:r>
      <w:r w:rsidRPr="00EE3FFB">
        <w:rPr>
          <w:rFonts w:eastAsiaTheme="minorHAnsi" w:hint="eastAsia"/>
        </w:rPr>
        <w:t>，</w:t>
      </w:r>
      <w:r w:rsidRPr="00EE3FFB">
        <w:rPr>
          <w:rFonts w:eastAsiaTheme="minorHAnsi" w:cs="微软雅黑" w:hint="eastAsia"/>
        </w:rPr>
        <w:t>则</w:t>
      </w:r>
      <w:r w:rsidRPr="00EE3FFB">
        <w:rPr>
          <w:rFonts w:eastAsiaTheme="minorHAnsi"/>
        </w:rPr>
        <w:t>QA</w:t>
      </w:r>
      <w:r w:rsidRPr="00EE3FFB">
        <w:rPr>
          <w:rFonts w:eastAsiaTheme="minorHAnsi" w:hint="eastAsia"/>
        </w:rPr>
        <w:t>同学需要立即</w:t>
      </w:r>
      <w:r w:rsidRPr="00EE3FFB">
        <w:rPr>
          <w:rFonts w:eastAsiaTheme="minorHAnsi" w:cs="微软雅黑" w:hint="eastAsia"/>
        </w:rPr>
        <w:t>启动测试</w:t>
      </w:r>
      <w:r w:rsidRPr="00EE3FFB">
        <w:rPr>
          <w:rFonts w:eastAsiaTheme="minorHAnsi" w:hint="eastAsia"/>
        </w:rPr>
        <w:t>用例的</w:t>
      </w:r>
      <w:r w:rsidRPr="00EE3FFB">
        <w:rPr>
          <w:rFonts w:eastAsiaTheme="minorHAnsi" w:cs="微软雅黑" w:hint="eastAsia"/>
        </w:rPr>
        <w:t>编</w:t>
      </w:r>
      <w:r w:rsidRPr="00EE3FFB">
        <w:rPr>
          <w:rFonts w:eastAsiaTheme="minorHAnsi" w:hint="eastAsia"/>
        </w:rPr>
        <w:t>写</w:t>
      </w:r>
      <w:r w:rsidR="003C28AF" w:rsidRPr="00EE3FFB">
        <w:rPr>
          <w:rFonts w:eastAsiaTheme="minorHAnsi" w:hint="eastAsia"/>
        </w:rPr>
        <w:t>。</w:t>
      </w:r>
      <w:r w:rsidR="003C28AF" w:rsidRPr="00EE3FFB">
        <w:rPr>
          <w:rFonts w:eastAsiaTheme="minorHAnsi" w:cs="微软雅黑" w:hint="eastAsia"/>
        </w:rPr>
        <w:t>编</w:t>
      </w:r>
      <w:r w:rsidR="003C28AF" w:rsidRPr="00EE3FFB">
        <w:rPr>
          <w:rFonts w:eastAsiaTheme="minorHAnsi" w:hint="eastAsia"/>
        </w:rPr>
        <w:t>写完成后，</w:t>
      </w:r>
      <w:r w:rsidR="003717A6" w:rsidRPr="00EE3FFB">
        <w:rPr>
          <w:rFonts w:eastAsiaTheme="minorHAnsi" w:hint="eastAsia"/>
        </w:rPr>
        <w:t>需要邀</w:t>
      </w:r>
      <w:r w:rsidR="003717A6" w:rsidRPr="00EE3FFB">
        <w:rPr>
          <w:rFonts w:eastAsiaTheme="minorHAnsi" w:cs="微软雅黑" w:hint="eastAsia"/>
        </w:rPr>
        <w:t>约</w:t>
      </w:r>
      <w:r w:rsidR="003717A6" w:rsidRPr="00EE3FFB">
        <w:rPr>
          <w:rFonts w:eastAsiaTheme="minorHAnsi"/>
        </w:rPr>
        <w:t>PM</w:t>
      </w:r>
      <w:r w:rsidR="003717A6" w:rsidRPr="00EE3FFB">
        <w:rPr>
          <w:rFonts w:eastAsiaTheme="minorHAnsi" w:hint="eastAsia"/>
        </w:rPr>
        <w:t>参与</w:t>
      </w:r>
      <w:r w:rsidR="003717A6" w:rsidRPr="00EE3FFB">
        <w:rPr>
          <w:rFonts w:eastAsiaTheme="minorHAnsi" w:cs="微软雅黑" w:hint="eastAsia"/>
        </w:rPr>
        <w:t>测试</w:t>
      </w:r>
      <w:r w:rsidR="003717A6" w:rsidRPr="00EE3FFB">
        <w:rPr>
          <w:rFonts w:eastAsiaTheme="minorHAnsi" w:hint="eastAsia"/>
        </w:rPr>
        <w:t>用例的</w:t>
      </w:r>
      <w:r w:rsidR="003717A6" w:rsidRPr="00EE3FFB">
        <w:rPr>
          <w:rFonts w:eastAsiaTheme="minorHAnsi" w:cs="微软雅黑" w:hint="eastAsia"/>
        </w:rPr>
        <w:t>评审</w:t>
      </w:r>
      <w:r w:rsidR="003717A6" w:rsidRPr="00EE3FFB">
        <w:rPr>
          <w:rFonts w:eastAsiaTheme="minorHAnsi" w:hint="eastAsia"/>
        </w:rPr>
        <w:t>。</w:t>
      </w:r>
    </w:p>
    <w:p w14:paraId="2ABDB5BE" w14:textId="77777777" w:rsidR="003717A6" w:rsidRPr="00EE3FFB" w:rsidRDefault="003717A6" w:rsidP="00463B8C">
      <w:pPr>
        <w:spacing w:line="360" w:lineRule="auto"/>
        <w:ind w:firstLine="420"/>
        <w:rPr>
          <w:rFonts w:eastAsiaTheme="minorHAnsi"/>
        </w:rPr>
      </w:pPr>
      <w:r w:rsidRPr="00EE3FFB">
        <w:rPr>
          <w:rFonts w:eastAsiaTheme="minorHAnsi" w:hint="eastAsia"/>
        </w:rPr>
        <w:t>如无特殊情况，</w:t>
      </w:r>
      <w:r w:rsidRPr="00EE3FFB">
        <w:rPr>
          <w:rFonts w:eastAsiaTheme="minorHAnsi" w:cs="微软雅黑" w:hint="eastAsia"/>
        </w:rPr>
        <w:t>测试</w:t>
      </w:r>
      <w:r w:rsidRPr="00EE3FFB">
        <w:rPr>
          <w:rFonts w:eastAsiaTheme="minorHAnsi" w:hint="eastAsia"/>
        </w:rPr>
        <w:t>用例的</w:t>
      </w:r>
      <w:r w:rsidRPr="00EE3FFB">
        <w:rPr>
          <w:rFonts w:eastAsiaTheme="minorHAnsi" w:cs="微软雅黑" w:hint="eastAsia"/>
        </w:rPr>
        <w:t>编</w:t>
      </w:r>
      <w:r w:rsidRPr="00EE3FFB">
        <w:rPr>
          <w:rFonts w:eastAsiaTheme="minorHAnsi" w:hint="eastAsia"/>
        </w:rPr>
        <w:t>写</w:t>
      </w:r>
      <w:r w:rsidRPr="00EE3FFB">
        <w:rPr>
          <w:rFonts w:eastAsiaTheme="minorHAnsi" w:cs="微软雅黑" w:hint="eastAsia"/>
        </w:rPr>
        <w:t>应严</w:t>
      </w:r>
      <w:r w:rsidRPr="00EE3FFB">
        <w:rPr>
          <w:rFonts w:eastAsiaTheme="minorHAnsi" w:hint="eastAsia"/>
        </w:rPr>
        <w:t>格参照</w:t>
      </w:r>
      <w:r w:rsidRPr="00EE3FFB">
        <w:rPr>
          <w:rFonts w:eastAsiaTheme="minorHAnsi" w:cs="微软雅黑" w:hint="eastAsia"/>
        </w:rPr>
        <w:t>产</w:t>
      </w:r>
      <w:r w:rsidRPr="00EE3FFB">
        <w:rPr>
          <w:rFonts w:eastAsiaTheme="minorHAnsi" w:hint="eastAsia"/>
        </w:rPr>
        <w:t>品</w:t>
      </w:r>
      <w:r w:rsidRPr="00EE3FFB">
        <w:rPr>
          <w:rFonts w:eastAsiaTheme="minorHAnsi" w:cs="微软雅黑" w:hint="eastAsia"/>
        </w:rPr>
        <w:t>设计</w:t>
      </w:r>
      <w:r w:rsidRPr="00EE3FFB">
        <w:rPr>
          <w:rFonts w:eastAsiaTheme="minorHAnsi" w:hint="eastAsia"/>
        </w:rPr>
        <w:t>而</w:t>
      </w:r>
      <w:r w:rsidRPr="00EE3FFB">
        <w:rPr>
          <w:rFonts w:eastAsiaTheme="minorHAnsi" w:cs="微软雅黑" w:hint="eastAsia"/>
        </w:rPr>
        <w:t>编</w:t>
      </w:r>
      <w:r w:rsidRPr="00EE3FFB">
        <w:rPr>
          <w:rFonts w:eastAsiaTheme="minorHAnsi" w:hint="eastAsia"/>
        </w:rPr>
        <w:t>写，当部分</w:t>
      </w:r>
      <w:r w:rsidRPr="00EE3FFB">
        <w:rPr>
          <w:rFonts w:eastAsiaTheme="minorHAnsi" w:cs="微软雅黑" w:hint="eastAsia"/>
        </w:rPr>
        <w:t>项</w:t>
      </w:r>
      <w:r w:rsidRPr="00EE3FFB">
        <w:rPr>
          <w:rFonts w:eastAsiaTheme="minorHAnsi" w:hint="eastAsia"/>
        </w:rPr>
        <w:t>目或需求存在先完成技</w:t>
      </w:r>
      <w:r w:rsidRPr="00EE3FFB">
        <w:rPr>
          <w:rFonts w:eastAsiaTheme="minorHAnsi" w:cs="微软雅黑" w:hint="eastAsia"/>
        </w:rPr>
        <w:t>术</w:t>
      </w:r>
      <w:r w:rsidRPr="00EE3FFB">
        <w:rPr>
          <w:rFonts w:eastAsiaTheme="minorHAnsi" w:hint="eastAsia"/>
        </w:rPr>
        <w:t>研</w:t>
      </w:r>
      <w:r w:rsidRPr="00EE3FFB">
        <w:rPr>
          <w:rFonts w:eastAsiaTheme="minorHAnsi" w:cs="微软雅黑" w:hint="eastAsia"/>
        </w:rPr>
        <w:t>发</w:t>
      </w:r>
      <w:r w:rsidRPr="00EE3FFB">
        <w:rPr>
          <w:rFonts w:eastAsiaTheme="minorHAnsi" w:hint="eastAsia"/>
        </w:rPr>
        <w:t>的情况</w:t>
      </w:r>
      <w:r w:rsidRPr="00EE3FFB">
        <w:rPr>
          <w:rFonts w:eastAsiaTheme="minorHAnsi" w:cs="微软雅黑" w:hint="eastAsia"/>
        </w:rPr>
        <w:t>时</w:t>
      </w:r>
      <w:r w:rsidRPr="00EE3FFB">
        <w:rPr>
          <w:rFonts w:eastAsiaTheme="minorHAnsi" w:hint="eastAsia"/>
        </w:rPr>
        <w:t>，</w:t>
      </w:r>
      <w:r w:rsidRPr="00EE3FFB">
        <w:rPr>
          <w:rFonts w:eastAsiaTheme="minorHAnsi" w:cs="微软雅黑" w:hint="eastAsia"/>
        </w:rPr>
        <w:t>测试</w:t>
      </w:r>
      <w:r w:rsidRPr="00EE3FFB">
        <w:rPr>
          <w:rFonts w:eastAsiaTheme="minorHAnsi" w:hint="eastAsia"/>
        </w:rPr>
        <w:t>用例的</w:t>
      </w:r>
      <w:r w:rsidRPr="00EE3FFB">
        <w:rPr>
          <w:rFonts w:eastAsiaTheme="minorHAnsi" w:cs="微软雅黑" w:hint="eastAsia"/>
        </w:rPr>
        <w:t>编</w:t>
      </w:r>
      <w:r w:rsidRPr="00EE3FFB">
        <w:rPr>
          <w:rFonts w:eastAsiaTheme="minorHAnsi" w:hint="eastAsia"/>
        </w:rPr>
        <w:t>写</w:t>
      </w:r>
      <w:r w:rsidRPr="00EE3FFB">
        <w:rPr>
          <w:rFonts w:eastAsiaTheme="minorHAnsi" w:cs="微软雅黑" w:hint="eastAsia"/>
        </w:rPr>
        <w:t>应</w:t>
      </w:r>
      <w:r w:rsidRPr="00EE3FFB">
        <w:rPr>
          <w:rFonts w:eastAsiaTheme="minorHAnsi" w:hint="eastAsia"/>
        </w:rPr>
        <w:t>兼</w:t>
      </w:r>
      <w:r w:rsidRPr="00EE3FFB">
        <w:rPr>
          <w:rFonts w:eastAsiaTheme="minorHAnsi" w:cs="微软雅黑" w:hint="eastAsia"/>
        </w:rPr>
        <w:t>顾</w:t>
      </w:r>
      <w:r w:rsidRPr="00EE3FFB">
        <w:rPr>
          <w:rFonts w:eastAsiaTheme="minorHAnsi" w:hint="eastAsia"/>
        </w:rPr>
        <w:t>既有</w:t>
      </w:r>
      <w:r w:rsidRPr="00EE3FFB">
        <w:rPr>
          <w:rFonts w:eastAsiaTheme="minorHAnsi" w:cs="微软雅黑" w:hint="eastAsia"/>
        </w:rPr>
        <w:t>实现</w:t>
      </w:r>
      <w:r w:rsidRPr="00EE3FFB">
        <w:rPr>
          <w:rFonts w:eastAsiaTheme="minorHAnsi" w:hint="eastAsia"/>
        </w:rPr>
        <w:t>的合理性。</w:t>
      </w:r>
    </w:p>
    <w:p w14:paraId="4AF206C0" w14:textId="77777777" w:rsidR="00F51C18" w:rsidRPr="00EE3FFB" w:rsidRDefault="0062227B" w:rsidP="00463B8C">
      <w:pPr>
        <w:spacing w:line="360" w:lineRule="auto"/>
        <w:ind w:firstLine="420"/>
        <w:rPr>
          <w:rFonts w:eastAsiaTheme="minorHAnsi"/>
        </w:rPr>
      </w:pPr>
      <w:r w:rsidRPr="00EE3FFB">
        <w:rPr>
          <w:rFonts w:eastAsiaTheme="minorHAnsi" w:hint="eastAsia"/>
        </w:rPr>
        <w:t>至此，</w:t>
      </w:r>
      <w:r w:rsidRPr="00EE3FFB">
        <w:rPr>
          <w:rFonts w:eastAsiaTheme="minorHAnsi" w:cs="微软雅黑" w:hint="eastAsia"/>
        </w:rPr>
        <w:t>产</w:t>
      </w:r>
      <w:r w:rsidRPr="00EE3FFB">
        <w:rPr>
          <w:rFonts w:eastAsiaTheme="minorHAnsi" w:hint="eastAsia"/>
        </w:rPr>
        <w:t>品</w:t>
      </w:r>
      <w:r w:rsidRPr="00EE3FFB">
        <w:rPr>
          <w:rFonts w:eastAsiaTheme="minorHAnsi" w:cs="微软雅黑" w:hint="eastAsia"/>
        </w:rPr>
        <w:t>评审</w:t>
      </w:r>
      <w:r w:rsidRPr="00EE3FFB">
        <w:rPr>
          <w:rFonts w:eastAsiaTheme="minorHAnsi" w:hint="eastAsia"/>
        </w:rPr>
        <w:t>的工作从内</w:t>
      </w:r>
      <w:r w:rsidRPr="00EE3FFB">
        <w:rPr>
          <w:rFonts w:eastAsiaTheme="minorHAnsi" w:cs="微软雅黑" w:hint="eastAsia"/>
        </w:rPr>
        <w:t>审</w:t>
      </w:r>
      <w:r w:rsidRPr="00EE3FFB">
        <w:rPr>
          <w:rFonts w:eastAsiaTheme="minorHAnsi" w:hint="eastAsia"/>
        </w:rPr>
        <w:t>→公司</w:t>
      </w:r>
      <w:r w:rsidRPr="00EE3FFB">
        <w:rPr>
          <w:rFonts w:eastAsiaTheme="minorHAnsi" w:cs="微软雅黑" w:hint="eastAsia"/>
        </w:rPr>
        <w:t>评审</w:t>
      </w:r>
      <w:r w:rsidRPr="00EE3FFB">
        <w:rPr>
          <w:rFonts w:eastAsiaTheme="minorHAnsi" w:hint="eastAsia"/>
        </w:rPr>
        <w:t>→</w:t>
      </w:r>
      <w:r w:rsidRPr="00EE3FFB">
        <w:rPr>
          <w:rFonts w:eastAsiaTheme="minorHAnsi" w:cs="微软雅黑" w:hint="eastAsia"/>
        </w:rPr>
        <w:t>调优</w:t>
      </w:r>
      <w:r w:rsidRPr="00EE3FFB">
        <w:rPr>
          <w:rFonts w:eastAsiaTheme="minorHAnsi" w:hint="eastAsia"/>
        </w:rPr>
        <w:t>→</w:t>
      </w:r>
      <w:r w:rsidRPr="00EE3FFB">
        <w:rPr>
          <w:rFonts w:eastAsiaTheme="minorHAnsi" w:cs="微软雅黑" w:hint="eastAsia"/>
        </w:rPr>
        <w:t>团队</w:t>
      </w:r>
      <w:r w:rsidRPr="00EE3FFB">
        <w:rPr>
          <w:rFonts w:eastAsiaTheme="minorHAnsi" w:hint="eastAsia"/>
        </w:rPr>
        <w:t>宣</w:t>
      </w:r>
      <w:r w:rsidRPr="00EE3FFB">
        <w:rPr>
          <w:rFonts w:eastAsiaTheme="minorHAnsi" w:cs="微软雅黑" w:hint="eastAsia"/>
        </w:rPr>
        <w:t>讲</w:t>
      </w:r>
      <w:r w:rsidRPr="00EE3FFB">
        <w:rPr>
          <w:rFonts w:eastAsiaTheme="minorHAnsi" w:hint="eastAsia"/>
        </w:rPr>
        <w:t>→交付→推</w:t>
      </w:r>
      <w:r w:rsidRPr="00EE3FFB">
        <w:rPr>
          <w:rFonts w:eastAsiaTheme="minorHAnsi" w:cs="微软雅黑" w:hint="eastAsia"/>
        </w:rPr>
        <w:t>动进</w:t>
      </w:r>
      <w:r w:rsidRPr="00EE3FFB">
        <w:rPr>
          <w:rFonts w:eastAsiaTheme="minorHAnsi" w:hint="eastAsia"/>
        </w:rPr>
        <w:t>度</w:t>
      </w:r>
      <w:r w:rsidRPr="00EE3FFB">
        <w:rPr>
          <w:rFonts w:eastAsiaTheme="minorHAnsi" w:cs="微软雅黑" w:hint="eastAsia"/>
        </w:rPr>
        <w:t>视为</w:t>
      </w:r>
      <w:r w:rsidRPr="00EE3FFB">
        <w:rPr>
          <w:rFonts w:eastAsiaTheme="minorHAnsi" w:hint="eastAsia"/>
        </w:rPr>
        <w:t>一个完整的工作</w:t>
      </w:r>
      <w:r w:rsidRPr="00EE3FFB">
        <w:rPr>
          <w:rFonts w:eastAsiaTheme="minorHAnsi" w:cs="微软雅黑" w:hint="eastAsia"/>
        </w:rPr>
        <w:t>阶</w:t>
      </w:r>
      <w:r w:rsidRPr="00EE3FFB">
        <w:rPr>
          <w:rFonts w:eastAsiaTheme="minorHAnsi" w:hint="eastAsia"/>
        </w:rPr>
        <w:t>段。</w:t>
      </w:r>
    </w:p>
    <w:p w14:paraId="41F9CD97" w14:textId="77777777" w:rsidR="00B50B28" w:rsidRPr="00EE3FFB" w:rsidRDefault="00B50B28" w:rsidP="00646A11">
      <w:pPr>
        <w:spacing w:line="360" w:lineRule="auto"/>
        <w:rPr>
          <w:rFonts w:eastAsiaTheme="minorHAnsi"/>
        </w:rPr>
      </w:pPr>
    </w:p>
    <w:sectPr w:rsidR="00B50B28" w:rsidRPr="00EE3FFB" w:rsidSect="004A02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cho Guo" w:date="2018-11-12T22:17:00Z" w:initials="eG">
    <w:p w14:paraId="19A0066B" w14:textId="77777777" w:rsidR="00566E25" w:rsidRDefault="00566E2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提前发出</w:t>
      </w:r>
    </w:p>
    <w:p w14:paraId="2B22EF4B" w14:textId="77777777" w:rsidR="00566E25" w:rsidRDefault="00566E25">
      <w:pPr>
        <w:pStyle w:val="a9"/>
      </w:pPr>
      <w:r>
        <w:rPr>
          <w:rFonts w:hint="eastAsia"/>
        </w:rPr>
        <w:t>明确评审内容和要素</w:t>
      </w:r>
    </w:p>
    <w:p w14:paraId="7642E177" w14:textId="77777777" w:rsidR="00566E25" w:rsidRDefault="00566E25">
      <w:pPr>
        <w:pStyle w:val="a9"/>
      </w:pPr>
      <w:r>
        <w:rPr>
          <w:rFonts w:hint="eastAsia"/>
        </w:rPr>
        <w:t>要有输出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42E17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C497A" w14:textId="77777777" w:rsidR="004C0CFF" w:rsidRDefault="004C0CFF" w:rsidP="00EE3FFB">
      <w:r>
        <w:separator/>
      </w:r>
    </w:p>
  </w:endnote>
  <w:endnote w:type="continuationSeparator" w:id="0">
    <w:p w14:paraId="37646784" w14:textId="77777777" w:rsidR="004C0CFF" w:rsidRDefault="004C0CFF" w:rsidP="00EE3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ADBF9" w14:textId="77777777" w:rsidR="004C0CFF" w:rsidRDefault="004C0CFF" w:rsidP="00EE3FFB">
      <w:r>
        <w:separator/>
      </w:r>
    </w:p>
  </w:footnote>
  <w:footnote w:type="continuationSeparator" w:id="0">
    <w:p w14:paraId="2BC9CAAC" w14:textId="77777777" w:rsidR="004C0CFF" w:rsidRDefault="004C0CFF" w:rsidP="00EE3FFB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cho Guo">
    <w15:presenceInfo w15:providerId="None" w15:userId="echo Gu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28"/>
    <w:rsid w:val="00061AB3"/>
    <w:rsid w:val="000B415D"/>
    <w:rsid w:val="000F65A7"/>
    <w:rsid w:val="00104E5A"/>
    <w:rsid w:val="00110C6E"/>
    <w:rsid w:val="00112558"/>
    <w:rsid w:val="001323B9"/>
    <w:rsid w:val="00150A4D"/>
    <w:rsid w:val="0017743B"/>
    <w:rsid w:val="00181EDB"/>
    <w:rsid w:val="001B53AD"/>
    <w:rsid w:val="001B79B7"/>
    <w:rsid w:val="001C0B95"/>
    <w:rsid w:val="001C58AB"/>
    <w:rsid w:val="001F02B7"/>
    <w:rsid w:val="00210AD9"/>
    <w:rsid w:val="0028524A"/>
    <w:rsid w:val="00293DE6"/>
    <w:rsid w:val="0030322C"/>
    <w:rsid w:val="003158D6"/>
    <w:rsid w:val="00320737"/>
    <w:rsid w:val="00333252"/>
    <w:rsid w:val="00333258"/>
    <w:rsid w:val="003448BF"/>
    <w:rsid w:val="003717A6"/>
    <w:rsid w:val="003C28AF"/>
    <w:rsid w:val="003D044B"/>
    <w:rsid w:val="003D35CC"/>
    <w:rsid w:val="003E57A8"/>
    <w:rsid w:val="003F5F89"/>
    <w:rsid w:val="0041099D"/>
    <w:rsid w:val="00412507"/>
    <w:rsid w:val="00451A71"/>
    <w:rsid w:val="00452C9E"/>
    <w:rsid w:val="004531C5"/>
    <w:rsid w:val="00463B8C"/>
    <w:rsid w:val="0047707C"/>
    <w:rsid w:val="00477473"/>
    <w:rsid w:val="00496B6E"/>
    <w:rsid w:val="004A0200"/>
    <w:rsid w:val="004A342E"/>
    <w:rsid w:val="004A6CAE"/>
    <w:rsid w:val="004C0CFF"/>
    <w:rsid w:val="004C3DF8"/>
    <w:rsid w:val="004F147F"/>
    <w:rsid w:val="00566E25"/>
    <w:rsid w:val="005716B2"/>
    <w:rsid w:val="005F6C07"/>
    <w:rsid w:val="0061458C"/>
    <w:rsid w:val="0062227B"/>
    <w:rsid w:val="00625F5A"/>
    <w:rsid w:val="00646A11"/>
    <w:rsid w:val="0065502A"/>
    <w:rsid w:val="006816AE"/>
    <w:rsid w:val="00702ACF"/>
    <w:rsid w:val="00710E45"/>
    <w:rsid w:val="0073248F"/>
    <w:rsid w:val="00756DB5"/>
    <w:rsid w:val="0077734C"/>
    <w:rsid w:val="007D17F2"/>
    <w:rsid w:val="00827831"/>
    <w:rsid w:val="0082784A"/>
    <w:rsid w:val="00846B15"/>
    <w:rsid w:val="00863FF9"/>
    <w:rsid w:val="008C3EC3"/>
    <w:rsid w:val="009050E7"/>
    <w:rsid w:val="009307B5"/>
    <w:rsid w:val="00935B1C"/>
    <w:rsid w:val="009879F7"/>
    <w:rsid w:val="00996355"/>
    <w:rsid w:val="009A3534"/>
    <w:rsid w:val="009B451B"/>
    <w:rsid w:val="009B46B6"/>
    <w:rsid w:val="009E606B"/>
    <w:rsid w:val="009F16B8"/>
    <w:rsid w:val="00A16E8B"/>
    <w:rsid w:val="00A44233"/>
    <w:rsid w:val="00A57F5A"/>
    <w:rsid w:val="00B10004"/>
    <w:rsid w:val="00B14EDA"/>
    <w:rsid w:val="00B50B28"/>
    <w:rsid w:val="00B642E1"/>
    <w:rsid w:val="00B818BB"/>
    <w:rsid w:val="00BA6FED"/>
    <w:rsid w:val="00BD3735"/>
    <w:rsid w:val="00C137F8"/>
    <w:rsid w:val="00C26485"/>
    <w:rsid w:val="00C51B7B"/>
    <w:rsid w:val="00C62BF7"/>
    <w:rsid w:val="00C706E4"/>
    <w:rsid w:val="00CA282E"/>
    <w:rsid w:val="00D20C12"/>
    <w:rsid w:val="00D3080A"/>
    <w:rsid w:val="00D4041B"/>
    <w:rsid w:val="00DD30E0"/>
    <w:rsid w:val="00DE3AB4"/>
    <w:rsid w:val="00DF1129"/>
    <w:rsid w:val="00DF3AD1"/>
    <w:rsid w:val="00E05F2E"/>
    <w:rsid w:val="00E212A0"/>
    <w:rsid w:val="00E22744"/>
    <w:rsid w:val="00E37A14"/>
    <w:rsid w:val="00E71A30"/>
    <w:rsid w:val="00E86C86"/>
    <w:rsid w:val="00E96380"/>
    <w:rsid w:val="00EE3FFB"/>
    <w:rsid w:val="00EF7A47"/>
    <w:rsid w:val="00F03843"/>
    <w:rsid w:val="00F05E7C"/>
    <w:rsid w:val="00F20821"/>
    <w:rsid w:val="00F256B0"/>
    <w:rsid w:val="00F35A24"/>
    <w:rsid w:val="00F51C18"/>
    <w:rsid w:val="00F65DB0"/>
    <w:rsid w:val="00FB0AC1"/>
    <w:rsid w:val="00FB0D0C"/>
    <w:rsid w:val="00F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D33666"/>
  <w14:defaultImageDpi w14:val="0"/>
  <w15:docId w15:val="{F845A447-2E36-4A31-992E-A4226407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5CC"/>
    <w:rPr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E3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E3F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3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E3FFB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566E2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66E25"/>
    <w:pPr>
      <w:jc w:val="left"/>
    </w:pPr>
  </w:style>
  <w:style w:type="character" w:customStyle="1" w:styleId="aa">
    <w:name w:val="批注文字字符"/>
    <w:basedOn w:val="a0"/>
    <w:link w:val="a9"/>
    <w:uiPriority w:val="99"/>
    <w:semiHidden/>
    <w:rsid w:val="00566E25"/>
    <w:rPr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66E25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566E25"/>
    <w:rPr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566E25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566E25"/>
    <w:rPr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FB0AC1"/>
    <w:rPr>
      <w:rFonts w:ascii="宋体" w:eastAsia="宋体"/>
      <w:sz w:val="24"/>
    </w:rPr>
  </w:style>
  <w:style w:type="character" w:customStyle="1" w:styleId="af0">
    <w:name w:val="文档结构图字符"/>
    <w:basedOn w:val="a0"/>
    <w:link w:val="af"/>
    <w:uiPriority w:val="99"/>
    <w:semiHidden/>
    <w:rsid w:val="00FB0AC1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168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comments" Target="comments.xml"/><Relationship Id="rId13" Type="http://schemas.microsoft.com/office/2011/relationships/commentsExtended" Target="commentsExtended.xm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D97DDD-CB1D-A341-9691-891882FD3F8D}" type="doc">
      <dgm:prSet loTypeId="urn:microsoft.com/office/officeart/2005/8/layout/hProcess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E00A8E6-261E-D244-8145-B0ED75DE7F57}">
      <dgm:prSet phldrT="[文本]" custT="1"/>
      <dgm:spPr>
        <a:xfrm>
          <a:off x="2573" y="589939"/>
          <a:ext cx="679400" cy="679400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altLang="zh-CN" sz="11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1</a:t>
          </a:r>
          <a:endParaRPr lang="zh-CN" altLang="en-US" sz="11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B9E580C8-EF93-DF48-B3AA-F20B35A1AA04}" type="parTrans" cxnId="{7C80DD56-E250-2C4F-A13C-CB578DF70A74}">
      <dgm:prSet/>
      <dgm:spPr/>
      <dgm:t>
        <a:bodyPr/>
        <a:lstStyle/>
        <a:p>
          <a:endParaRPr lang="zh-CN" altLang="en-US" sz="1100"/>
        </a:p>
      </dgm:t>
    </dgm:pt>
    <dgm:pt modelId="{DCFC82FE-6B30-0344-8BFC-30B0AF099E70}" type="sibTrans" cxnId="{7C80DD56-E250-2C4F-A13C-CB578DF70A74}">
      <dgm:prSet/>
      <dgm:spPr/>
      <dgm:t>
        <a:bodyPr/>
        <a:lstStyle/>
        <a:p>
          <a:endParaRPr lang="zh-CN" altLang="en-US" sz="1100"/>
        </a:p>
      </dgm:t>
    </dgm:pt>
    <dgm:pt modelId="{F7D355D4-D18E-A541-98B5-AE3D2416B9EC}">
      <dgm:prSet phldrT="[文本]" custT="1"/>
      <dgm:spPr>
        <a:xfrm>
          <a:off x="342273" y="335758"/>
          <a:ext cx="1358800" cy="1187762"/>
        </a:xfr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zh-CN" altLang="en-U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内审</a:t>
          </a:r>
        </a:p>
      </dgm:t>
    </dgm:pt>
    <dgm:pt modelId="{EC524664-7A81-C249-8149-319F2872A279}" type="parTrans" cxnId="{FF1DF39F-9495-A54E-8293-0AFF0F40B084}">
      <dgm:prSet/>
      <dgm:spPr/>
      <dgm:t>
        <a:bodyPr/>
        <a:lstStyle/>
        <a:p>
          <a:endParaRPr lang="zh-CN" altLang="en-US" sz="1100"/>
        </a:p>
      </dgm:t>
    </dgm:pt>
    <dgm:pt modelId="{7C5C2FAC-2643-3B48-98FC-A91E4B6AB4AD}" type="sibTrans" cxnId="{FF1DF39F-9495-A54E-8293-0AFF0F40B084}">
      <dgm:prSet/>
      <dgm:spPr/>
      <dgm:t>
        <a:bodyPr/>
        <a:lstStyle/>
        <a:p>
          <a:endParaRPr lang="zh-CN" altLang="en-US" sz="1100"/>
        </a:p>
      </dgm:t>
    </dgm:pt>
    <dgm:pt modelId="{E3B07114-86D6-874E-B78A-AADBC9CE8CA2}">
      <dgm:prSet phldrT="[文本]" custT="1"/>
      <dgm:spPr>
        <a:xfrm>
          <a:off x="342273" y="335758"/>
          <a:ext cx="1358800" cy="1187762"/>
        </a:xfr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zh-CN" altLang="en-U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公司评审</a:t>
          </a:r>
        </a:p>
      </dgm:t>
    </dgm:pt>
    <dgm:pt modelId="{00818B22-26DC-B348-AD9F-48E795B0C5E2}" type="parTrans" cxnId="{2503B46F-DA78-154F-9BC5-6A3654A1B8A0}">
      <dgm:prSet/>
      <dgm:spPr/>
      <dgm:t>
        <a:bodyPr/>
        <a:lstStyle/>
        <a:p>
          <a:endParaRPr lang="zh-CN" altLang="en-US" sz="1100"/>
        </a:p>
      </dgm:t>
    </dgm:pt>
    <dgm:pt modelId="{D86C88C7-07CA-F247-AC6F-381DAE057B08}" type="sibTrans" cxnId="{2503B46F-DA78-154F-9BC5-6A3654A1B8A0}">
      <dgm:prSet/>
      <dgm:spPr/>
      <dgm:t>
        <a:bodyPr/>
        <a:lstStyle/>
        <a:p>
          <a:endParaRPr lang="zh-CN" altLang="en-US" sz="1100"/>
        </a:p>
      </dgm:t>
    </dgm:pt>
    <dgm:pt modelId="{55BF456B-FE26-0A45-B32B-5354D30A157F}">
      <dgm:prSet phldrT="[文本]" custT="1"/>
      <dgm:spPr>
        <a:xfrm>
          <a:off x="1785999" y="589939"/>
          <a:ext cx="679400" cy="679400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altLang="zh-CN" sz="11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2</a:t>
          </a:r>
          <a:endParaRPr lang="zh-CN" altLang="en-US" sz="11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70834379-9DBB-D34B-A112-18C0517C150C}" type="parTrans" cxnId="{20246092-DC7A-1D4C-B2A5-9EAD67DE93ED}">
      <dgm:prSet/>
      <dgm:spPr/>
      <dgm:t>
        <a:bodyPr/>
        <a:lstStyle/>
        <a:p>
          <a:endParaRPr lang="zh-CN" altLang="en-US" sz="1100"/>
        </a:p>
      </dgm:t>
    </dgm:pt>
    <dgm:pt modelId="{4E375856-1F89-A449-B0C6-591299CD3076}" type="sibTrans" cxnId="{20246092-DC7A-1D4C-B2A5-9EAD67DE93ED}">
      <dgm:prSet/>
      <dgm:spPr/>
      <dgm:t>
        <a:bodyPr/>
        <a:lstStyle/>
        <a:p>
          <a:endParaRPr lang="zh-CN" altLang="en-US" sz="1100"/>
        </a:p>
      </dgm:t>
    </dgm:pt>
    <dgm:pt modelId="{6F30302B-4AC5-B846-9671-F0052968C701}">
      <dgm:prSet phldrT="[文本]" custT="1"/>
      <dgm:spPr>
        <a:xfrm>
          <a:off x="2125699" y="335758"/>
          <a:ext cx="1358800" cy="1187762"/>
        </a:xfr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zh-CN" altLang="en-U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调优</a:t>
          </a:r>
        </a:p>
      </dgm:t>
    </dgm:pt>
    <dgm:pt modelId="{1547B4EC-A771-FA44-8BBA-A6F701FA03D5}" type="parTrans" cxnId="{BCCB10FD-C351-C944-9F82-B21EDDF014C3}">
      <dgm:prSet/>
      <dgm:spPr/>
      <dgm:t>
        <a:bodyPr/>
        <a:lstStyle/>
        <a:p>
          <a:endParaRPr lang="zh-CN" altLang="en-US" sz="1100"/>
        </a:p>
      </dgm:t>
    </dgm:pt>
    <dgm:pt modelId="{0D64F31B-8437-C141-A636-67E409B76121}" type="sibTrans" cxnId="{BCCB10FD-C351-C944-9F82-B21EDDF014C3}">
      <dgm:prSet/>
      <dgm:spPr/>
      <dgm:t>
        <a:bodyPr/>
        <a:lstStyle/>
        <a:p>
          <a:endParaRPr lang="zh-CN" altLang="en-US" sz="1100"/>
        </a:p>
      </dgm:t>
    </dgm:pt>
    <dgm:pt modelId="{319FEA43-CADC-904C-8FF3-56E7A982B4B0}">
      <dgm:prSet phldrT="[文本]" custT="1"/>
      <dgm:spPr>
        <a:xfrm>
          <a:off x="2125699" y="335758"/>
          <a:ext cx="1358800" cy="1187762"/>
        </a:xfr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zh-CN" altLang="en-U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团队宣讲</a:t>
          </a:r>
        </a:p>
      </dgm:t>
    </dgm:pt>
    <dgm:pt modelId="{1DBAC3B7-1C7C-5545-9331-0100B1AA0CBD}" type="parTrans" cxnId="{6563AAFE-F150-A149-9F47-3E242E03F692}">
      <dgm:prSet/>
      <dgm:spPr/>
      <dgm:t>
        <a:bodyPr/>
        <a:lstStyle/>
        <a:p>
          <a:endParaRPr lang="zh-CN" altLang="en-US" sz="1100"/>
        </a:p>
      </dgm:t>
    </dgm:pt>
    <dgm:pt modelId="{049BD849-851A-C148-9C1D-BD145F6D15B5}" type="sibTrans" cxnId="{6563AAFE-F150-A149-9F47-3E242E03F692}">
      <dgm:prSet/>
      <dgm:spPr/>
      <dgm:t>
        <a:bodyPr/>
        <a:lstStyle/>
        <a:p>
          <a:endParaRPr lang="zh-CN" altLang="en-US" sz="1100"/>
        </a:p>
      </dgm:t>
    </dgm:pt>
    <dgm:pt modelId="{E94B752D-5DE9-084F-890A-4B8BD0986E70}">
      <dgm:prSet phldrT="[文本]" custT="1"/>
      <dgm:spPr>
        <a:xfrm>
          <a:off x="3569425" y="589939"/>
          <a:ext cx="679400" cy="679400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altLang="zh-CN" sz="11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3</a:t>
          </a:r>
          <a:endParaRPr lang="zh-CN" altLang="en-US" sz="11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DB487819-DD89-FC4A-806D-F68EC3FA5283}" type="parTrans" cxnId="{E92FE6A4-0C75-4844-8266-37C092153F14}">
      <dgm:prSet/>
      <dgm:spPr/>
      <dgm:t>
        <a:bodyPr/>
        <a:lstStyle/>
        <a:p>
          <a:endParaRPr lang="zh-CN" altLang="en-US" sz="1100"/>
        </a:p>
      </dgm:t>
    </dgm:pt>
    <dgm:pt modelId="{E62CDD4F-159A-4246-80B0-01C49C83D4DE}" type="sibTrans" cxnId="{E92FE6A4-0C75-4844-8266-37C092153F14}">
      <dgm:prSet/>
      <dgm:spPr/>
      <dgm:t>
        <a:bodyPr/>
        <a:lstStyle/>
        <a:p>
          <a:endParaRPr lang="zh-CN" altLang="en-US" sz="1100"/>
        </a:p>
      </dgm:t>
    </dgm:pt>
    <dgm:pt modelId="{B0E65E1B-800F-784D-A2A9-F8081267A8AB}">
      <dgm:prSet phldrT="[文本]" custT="1"/>
      <dgm:spPr>
        <a:xfrm>
          <a:off x="3909125" y="335758"/>
          <a:ext cx="1358800" cy="1187762"/>
        </a:xfr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zh-CN" altLang="en-U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交付</a:t>
          </a:r>
        </a:p>
      </dgm:t>
    </dgm:pt>
    <dgm:pt modelId="{B05032C5-AB0F-9847-8D50-411587622B94}" type="parTrans" cxnId="{410C8EB3-E017-7249-ADDC-CCDACC180517}">
      <dgm:prSet/>
      <dgm:spPr/>
      <dgm:t>
        <a:bodyPr/>
        <a:lstStyle/>
        <a:p>
          <a:endParaRPr lang="zh-CN" altLang="en-US" sz="1100"/>
        </a:p>
      </dgm:t>
    </dgm:pt>
    <dgm:pt modelId="{1B62B90F-24DD-AF4B-9624-20C06FCE9371}" type="sibTrans" cxnId="{410C8EB3-E017-7249-ADDC-CCDACC180517}">
      <dgm:prSet/>
      <dgm:spPr/>
      <dgm:t>
        <a:bodyPr/>
        <a:lstStyle/>
        <a:p>
          <a:endParaRPr lang="zh-CN" altLang="en-US" sz="1100"/>
        </a:p>
      </dgm:t>
    </dgm:pt>
    <dgm:pt modelId="{4787F854-5AD7-1546-96F9-BD5ECEAF3F2D}">
      <dgm:prSet phldrT="[文本]" custT="1"/>
      <dgm:spPr>
        <a:xfrm>
          <a:off x="3909125" y="335758"/>
          <a:ext cx="1358800" cy="1187762"/>
        </a:xfr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zh-CN" altLang="en-U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推动进度</a:t>
          </a:r>
        </a:p>
      </dgm:t>
    </dgm:pt>
    <dgm:pt modelId="{7931FD26-CCD3-1342-A47F-6C922D69173D}" type="parTrans" cxnId="{D8A5B65F-98AE-B242-A94B-3E4230759E6F}">
      <dgm:prSet/>
      <dgm:spPr/>
      <dgm:t>
        <a:bodyPr/>
        <a:lstStyle/>
        <a:p>
          <a:endParaRPr lang="zh-CN" altLang="en-US" sz="1100"/>
        </a:p>
      </dgm:t>
    </dgm:pt>
    <dgm:pt modelId="{BD4C85E3-4665-6C48-AD52-F0EA2998C1A5}" type="sibTrans" cxnId="{D8A5B65F-98AE-B242-A94B-3E4230759E6F}">
      <dgm:prSet/>
      <dgm:spPr/>
      <dgm:t>
        <a:bodyPr/>
        <a:lstStyle/>
        <a:p>
          <a:endParaRPr lang="zh-CN" altLang="en-US" sz="1100"/>
        </a:p>
      </dgm:t>
    </dgm:pt>
    <dgm:pt modelId="{110B32C5-0257-C745-BAF4-6D502535C3E1}" type="pres">
      <dgm:prSet presAssocID="{37D97DDD-CB1D-A341-9691-891882FD3F8D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BE9E0EF-B0B2-CF47-B5C5-4610BD2B6203}" type="pres">
      <dgm:prSet presAssocID="{6E00A8E6-261E-D244-8145-B0ED75DE7F57}" presName="compNode" presStyleCnt="0"/>
      <dgm:spPr/>
    </dgm:pt>
    <dgm:pt modelId="{D6D37791-39AD-4A48-A9E0-2A25A38F6C5D}" type="pres">
      <dgm:prSet presAssocID="{6E00A8E6-261E-D244-8145-B0ED75DE7F57}" presName="noGeometry" presStyleCnt="0"/>
      <dgm:spPr/>
    </dgm:pt>
    <dgm:pt modelId="{CC867699-B9FF-B14E-98A8-6791904FE746}" type="pres">
      <dgm:prSet presAssocID="{6E00A8E6-261E-D244-8145-B0ED75DE7F57}" presName="childTextVisible" presStyleLbl="bgAccFollowNode1" presStyleIdx="0" presStyleCnt="3">
        <dgm:presLayoutVars>
          <dgm:bulletEnabled val="1"/>
        </dgm:presLayoutVars>
      </dgm:prSet>
      <dgm:spPr>
        <a:prstGeom prst="rightArrow">
          <a:avLst>
            <a:gd name="adj1" fmla="val 70000"/>
            <a:gd name="adj2" fmla="val 50000"/>
          </a:avLst>
        </a:prstGeom>
      </dgm:spPr>
      <dgm:t>
        <a:bodyPr/>
        <a:lstStyle/>
        <a:p>
          <a:endParaRPr lang="zh-CN" altLang="en-US"/>
        </a:p>
      </dgm:t>
    </dgm:pt>
    <dgm:pt modelId="{4EC85597-E1D2-2D43-AC66-E4D174003FD7}" type="pres">
      <dgm:prSet presAssocID="{6E00A8E6-261E-D244-8145-B0ED75DE7F57}" presName="childTextHidden" presStyleLbl="bgAccFollowNode1" presStyleIdx="0" presStyleCnt="3"/>
      <dgm:spPr/>
      <dgm:t>
        <a:bodyPr/>
        <a:lstStyle/>
        <a:p>
          <a:endParaRPr lang="zh-CN" altLang="en-US"/>
        </a:p>
      </dgm:t>
    </dgm:pt>
    <dgm:pt modelId="{3BB76B66-4053-554A-A045-9E695218D7CD}" type="pres">
      <dgm:prSet presAssocID="{6E00A8E6-261E-D244-8145-B0ED75DE7F57}" presName="parentText" presStyleLbl="node1" presStyleIdx="0" presStyleCnt="3">
        <dgm:presLayoutVars>
          <dgm:chMax val="1"/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zh-CN" altLang="en-US"/>
        </a:p>
      </dgm:t>
    </dgm:pt>
    <dgm:pt modelId="{5F4A3E4D-4940-534A-8311-346A41D75E41}" type="pres">
      <dgm:prSet presAssocID="{6E00A8E6-261E-D244-8145-B0ED75DE7F57}" presName="aSpace" presStyleCnt="0"/>
      <dgm:spPr/>
    </dgm:pt>
    <dgm:pt modelId="{8039B3CC-FD05-E44D-B766-5DE29B71C0D2}" type="pres">
      <dgm:prSet presAssocID="{55BF456B-FE26-0A45-B32B-5354D30A157F}" presName="compNode" presStyleCnt="0"/>
      <dgm:spPr/>
    </dgm:pt>
    <dgm:pt modelId="{ABB08A56-33A0-3F44-9C7D-2C8A07202E7C}" type="pres">
      <dgm:prSet presAssocID="{55BF456B-FE26-0A45-B32B-5354D30A157F}" presName="noGeometry" presStyleCnt="0"/>
      <dgm:spPr/>
    </dgm:pt>
    <dgm:pt modelId="{FADCC73B-F202-1A43-B17A-3897415115C2}" type="pres">
      <dgm:prSet presAssocID="{55BF456B-FE26-0A45-B32B-5354D30A157F}" presName="childTextVisible" presStyleLbl="bgAccFollowNode1" presStyleIdx="1" presStyleCnt="3">
        <dgm:presLayoutVars>
          <dgm:bulletEnabled val="1"/>
        </dgm:presLayoutVars>
      </dgm:prSet>
      <dgm:spPr>
        <a:prstGeom prst="rightArrow">
          <a:avLst>
            <a:gd name="adj1" fmla="val 70000"/>
            <a:gd name="adj2" fmla="val 50000"/>
          </a:avLst>
        </a:prstGeom>
      </dgm:spPr>
      <dgm:t>
        <a:bodyPr/>
        <a:lstStyle/>
        <a:p>
          <a:endParaRPr lang="zh-CN" altLang="en-US"/>
        </a:p>
      </dgm:t>
    </dgm:pt>
    <dgm:pt modelId="{604C2EA0-79AB-EA47-A630-C30075803AD5}" type="pres">
      <dgm:prSet presAssocID="{55BF456B-FE26-0A45-B32B-5354D30A157F}" presName="childTextHidden" presStyleLbl="bgAccFollowNode1" presStyleIdx="1" presStyleCnt="3"/>
      <dgm:spPr/>
      <dgm:t>
        <a:bodyPr/>
        <a:lstStyle/>
        <a:p>
          <a:endParaRPr lang="zh-CN" altLang="en-US"/>
        </a:p>
      </dgm:t>
    </dgm:pt>
    <dgm:pt modelId="{4CD64221-1796-9F44-B489-9ABE0027F9A3}" type="pres">
      <dgm:prSet presAssocID="{55BF456B-FE26-0A45-B32B-5354D30A157F}" presName="parentText" presStyleLbl="node1" presStyleIdx="1" presStyleCnt="3">
        <dgm:presLayoutVars>
          <dgm:chMax val="1"/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zh-CN" altLang="en-US"/>
        </a:p>
      </dgm:t>
    </dgm:pt>
    <dgm:pt modelId="{B86FD4FE-5173-2141-8175-810703C268B2}" type="pres">
      <dgm:prSet presAssocID="{55BF456B-FE26-0A45-B32B-5354D30A157F}" presName="aSpace" presStyleCnt="0"/>
      <dgm:spPr/>
    </dgm:pt>
    <dgm:pt modelId="{411D8A31-19C8-BD46-8742-A0A92B1CEC45}" type="pres">
      <dgm:prSet presAssocID="{E94B752D-5DE9-084F-890A-4B8BD0986E70}" presName="compNode" presStyleCnt="0"/>
      <dgm:spPr/>
    </dgm:pt>
    <dgm:pt modelId="{C0698F1B-1444-6E4E-882B-071ADC3163A4}" type="pres">
      <dgm:prSet presAssocID="{E94B752D-5DE9-084F-890A-4B8BD0986E70}" presName="noGeometry" presStyleCnt="0"/>
      <dgm:spPr/>
    </dgm:pt>
    <dgm:pt modelId="{3F59C654-29F8-0143-AD0A-6E6EEF4FEA27}" type="pres">
      <dgm:prSet presAssocID="{E94B752D-5DE9-084F-890A-4B8BD0986E70}" presName="childTextVisible" presStyleLbl="bgAccFollowNode1" presStyleIdx="2" presStyleCnt="3">
        <dgm:presLayoutVars>
          <dgm:bulletEnabled val="1"/>
        </dgm:presLayoutVars>
      </dgm:prSet>
      <dgm:spPr>
        <a:prstGeom prst="rightArrow">
          <a:avLst>
            <a:gd name="adj1" fmla="val 70000"/>
            <a:gd name="adj2" fmla="val 50000"/>
          </a:avLst>
        </a:prstGeom>
      </dgm:spPr>
      <dgm:t>
        <a:bodyPr/>
        <a:lstStyle/>
        <a:p>
          <a:endParaRPr lang="zh-CN" altLang="en-US"/>
        </a:p>
      </dgm:t>
    </dgm:pt>
    <dgm:pt modelId="{4A302A04-73AD-3A43-9457-31F37E53673B}" type="pres">
      <dgm:prSet presAssocID="{E94B752D-5DE9-084F-890A-4B8BD0986E70}" presName="childTextHidden" presStyleLbl="bgAccFollowNode1" presStyleIdx="2" presStyleCnt="3"/>
      <dgm:spPr/>
      <dgm:t>
        <a:bodyPr/>
        <a:lstStyle/>
        <a:p>
          <a:endParaRPr lang="zh-CN" altLang="en-US"/>
        </a:p>
      </dgm:t>
    </dgm:pt>
    <dgm:pt modelId="{6AF53EDF-BA43-3C48-9C49-FA4F1489B406}" type="pres">
      <dgm:prSet presAssocID="{E94B752D-5DE9-084F-890A-4B8BD0986E70}" presName="parentText" presStyleLbl="node1" presStyleIdx="2" presStyleCnt="3">
        <dgm:presLayoutVars>
          <dgm:chMax val="1"/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77B4EA38-E5DA-9349-B4B9-199866BC4155}" type="presOf" srcId="{B0E65E1B-800F-784D-A2A9-F8081267A8AB}" destId="{3F59C654-29F8-0143-AD0A-6E6EEF4FEA27}" srcOrd="0" destOrd="0" presId="urn:microsoft.com/office/officeart/2005/8/layout/hProcess6"/>
    <dgm:cxn modelId="{BCCB10FD-C351-C944-9F82-B21EDDF014C3}" srcId="{55BF456B-FE26-0A45-B32B-5354D30A157F}" destId="{6F30302B-4AC5-B846-9671-F0052968C701}" srcOrd="0" destOrd="0" parTransId="{1547B4EC-A771-FA44-8BBA-A6F701FA03D5}" sibTransId="{0D64F31B-8437-C141-A636-67E409B76121}"/>
    <dgm:cxn modelId="{052FBA8E-0450-FF4D-938D-2B8D6CF0E917}" type="presOf" srcId="{4787F854-5AD7-1546-96F9-BD5ECEAF3F2D}" destId="{3F59C654-29F8-0143-AD0A-6E6EEF4FEA27}" srcOrd="0" destOrd="1" presId="urn:microsoft.com/office/officeart/2005/8/layout/hProcess6"/>
    <dgm:cxn modelId="{E92FE6A4-0C75-4844-8266-37C092153F14}" srcId="{37D97DDD-CB1D-A341-9691-891882FD3F8D}" destId="{E94B752D-5DE9-084F-890A-4B8BD0986E70}" srcOrd="2" destOrd="0" parTransId="{DB487819-DD89-FC4A-806D-F68EC3FA5283}" sibTransId="{E62CDD4F-159A-4246-80B0-01C49C83D4DE}"/>
    <dgm:cxn modelId="{BC6E6CD9-31D9-6142-9D21-A1E543C8C5C5}" type="presOf" srcId="{55BF456B-FE26-0A45-B32B-5354D30A157F}" destId="{4CD64221-1796-9F44-B489-9ABE0027F9A3}" srcOrd="0" destOrd="0" presId="urn:microsoft.com/office/officeart/2005/8/layout/hProcess6"/>
    <dgm:cxn modelId="{20246092-DC7A-1D4C-B2A5-9EAD67DE93ED}" srcId="{37D97DDD-CB1D-A341-9691-891882FD3F8D}" destId="{55BF456B-FE26-0A45-B32B-5354D30A157F}" srcOrd="1" destOrd="0" parTransId="{70834379-9DBB-D34B-A112-18C0517C150C}" sibTransId="{4E375856-1F89-A449-B0C6-591299CD3076}"/>
    <dgm:cxn modelId="{2A195955-ECE4-1B48-914B-FFA9A46525F3}" type="presOf" srcId="{F7D355D4-D18E-A541-98B5-AE3D2416B9EC}" destId="{CC867699-B9FF-B14E-98A8-6791904FE746}" srcOrd="0" destOrd="0" presId="urn:microsoft.com/office/officeart/2005/8/layout/hProcess6"/>
    <dgm:cxn modelId="{C100262C-4E06-794A-84D4-247D763E591F}" type="presOf" srcId="{E94B752D-5DE9-084F-890A-4B8BD0986E70}" destId="{6AF53EDF-BA43-3C48-9C49-FA4F1489B406}" srcOrd="0" destOrd="0" presId="urn:microsoft.com/office/officeart/2005/8/layout/hProcess6"/>
    <dgm:cxn modelId="{939E3368-A5BF-5D4E-AD00-62FB9F6AA27F}" type="presOf" srcId="{B0E65E1B-800F-784D-A2A9-F8081267A8AB}" destId="{4A302A04-73AD-3A43-9457-31F37E53673B}" srcOrd="1" destOrd="0" presId="urn:microsoft.com/office/officeart/2005/8/layout/hProcess6"/>
    <dgm:cxn modelId="{6563AAFE-F150-A149-9F47-3E242E03F692}" srcId="{55BF456B-FE26-0A45-B32B-5354D30A157F}" destId="{319FEA43-CADC-904C-8FF3-56E7A982B4B0}" srcOrd="1" destOrd="0" parTransId="{1DBAC3B7-1C7C-5545-9331-0100B1AA0CBD}" sibTransId="{049BD849-851A-C148-9C1D-BD145F6D15B5}"/>
    <dgm:cxn modelId="{0F626420-4B91-F246-9B3D-9E1752F595E4}" type="presOf" srcId="{4787F854-5AD7-1546-96F9-BD5ECEAF3F2D}" destId="{4A302A04-73AD-3A43-9457-31F37E53673B}" srcOrd="1" destOrd="1" presId="urn:microsoft.com/office/officeart/2005/8/layout/hProcess6"/>
    <dgm:cxn modelId="{7DD67C43-20A5-AD4A-A55D-797D4554410A}" type="presOf" srcId="{37D97DDD-CB1D-A341-9691-891882FD3F8D}" destId="{110B32C5-0257-C745-BAF4-6D502535C3E1}" srcOrd="0" destOrd="0" presId="urn:microsoft.com/office/officeart/2005/8/layout/hProcess6"/>
    <dgm:cxn modelId="{244C72BD-6EDE-8440-BEDE-A6AF31B7C94D}" type="presOf" srcId="{319FEA43-CADC-904C-8FF3-56E7A982B4B0}" destId="{FADCC73B-F202-1A43-B17A-3897415115C2}" srcOrd="0" destOrd="1" presId="urn:microsoft.com/office/officeart/2005/8/layout/hProcess6"/>
    <dgm:cxn modelId="{632C1044-1F1B-B544-ADD7-E878B9E83932}" type="presOf" srcId="{F7D355D4-D18E-A541-98B5-AE3D2416B9EC}" destId="{4EC85597-E1D2-2D43-AC66-E4D174003FD7}" srcOrd="1" destOrd="0" presId="urn:microsoft.com/office/officeart/2005/8/layout/hProcess6"/>
    <dgm:cxn modelId="{7C80DD56-E250-2C4F-A13C-CB578DF70A74}" srcId="{37D97DDD-CB1D-A341-9691-891882FD3F8D}" destId="{6E00A8E6-261E-D244-8145-B0ED75DE7F57}" srcOrd="0" destOrd="0" parTransId="{B9E580C8-EF93-DF48-B3AA-F20B35A1AA04}" sibTransId="{DCFC82FE-6B30-0344-8BFC-30B0AF099E70}"/>
    <dgm:cxn modelId="{410C8EB3-E017-7249-ADDC-CCDACC180517}" srcId="{E94B752D-5DE9-084F-890A-4B8BD0986E70}" destId="{B0E65E1B-800F-784D-A2A9-F8081267A8AB}" srcOrd="0" destOrd="0" parTransId="{B05032C5-AB0F-9847-8D50-411587622B94}" sibTransId="{1B62B90F-24DD-AF4B-9624-20C06FCE9371}"/>
    <dgm:cxn modelId="{2503B46F-DA78-154F-9BC5-6A3654A1B8A0}" srcId="{6E00A8E6-261E-D244-8145-B0ED75DE7F57}" destId="{E3B07114-86D6-874E-B78A-AADBC9CE8CA2}" srcOrd="1" destOrd="0" parTransId="{00818B22-26DC-B348-AD9F-48E795B0C5E2}" sibTransId="{D86C88C7-07CA-F247-AC6F-381DAE057B08}"/>
    <dgm:cxn modelId="{494D0CC5-A2A0-C742-B93A-4C4AB3D9493B}" type="presOf" srcId="{319FEA43-CADC-904C-8FF3-56E7A982B4B0}" destId="{604C2EA0-79AB-EA47-A630-C30075803AD5}" srcOrd="1" destOrd="1" presId="urn:microsoft.com/office/officeart/2005/8/layout/hProcess6"/>
    <dgm:cxn modelId="{FF1DF39F-9495-A54E-8293-0AFF0F40B084}" srcId="{6E00A8E6-261E-D244-8145-B0ED75DE7F57}" destId="{F7D355D4-D18E-A541-98B5-AE3D2416B9EC}" srcOrd="0" destOrd="0" parTransId="{EC524664-7A81-C249-8149-319F2872A279}" sibTransId="{7C5C2FAC-2643-3B48-98FC-A91E4B6AB4AD}"/>
    <dgm:cxn modelId="{8BD781EE-9283-484A-B69C-1E2963AAD1F2}" type="presOf" srcId="{6F30302B-4AC5-B846-9671-F0052968C701}" destId="{FADCC73B-F202-1A43-B17A-3897415115C2}" srcOrd="0" destOrd="0" presId="urn:microsoft.com/office/officeart/2005/8/layout/hProcess6"/>
    <dgm:cxn modelId="{D8A5B65F-98AE-B242-A94B-3E4230759E6F}" srcId="{E94B752D-5DE9-084F-890A-4B8BD0986E70}" destId="{4787F854-5AD7-1546-96F9-BD5ECEAF3F2D}" srcOrd="1" destOrd="0" parTransId="{7931FD26-CCD3-1342-A47F-6C922D69173D}" sibTransId="{BD4C85E3-4665-6C48-AD52-F0EA2998C1A5}"/>
    <dgm:cxn modelId="{3D967B2D-41BA-314D-9334-CD695E6D2FFC}" type="presOf" srcId="{E3B07114-86D6-874E-B78A-AADBC9CE8CA2}" destId="{4EC85597-E1D2-2D43-AC66-E4D174003FD7}" srcOrd="1" destOrd="1" presId="urn:microsoft.com/office/officeart/2005/8/layout/hProcess6"/>
    <dgm:cxn modelId="{78EDCFA6-AEBF-4241-8427-CB2E365AD970}" type="presOf" srcId="{6E00A8E6-261E-D244-8145-B0ED75DE7F57}" destId="{3BB76B66-4053-554A-A045-9E695218D7CD}" srcOrd="0" destOrd="0" presId="urn:microsoft.com/office/officeart/2005/8/layout/hProcess6"/>
    <dgm:cxn modelId="{01270C5A-06FF-9246-BD9A-71C3B446F0B4}" type="presOf" srcId="{E3B07114-86D6-874E-B78A-AADBC9CE8CA2}" destId="{CC867699-B9FF-B14E-98A8-6791904FE746}" srcOrd="0" destOrd="1" presId="urn:microsoft.com/office/officeart/2005/8/layout/hProcess6"/>
    <dgm:cxn modelId="{B47EBB69-8CD0-A44C-B26D-6022E3DD4244}" type="presOf" srcId="{6F30302B-4AC5-B846-9671-F0052968C701}" destId="{604C2EA0-79AB-EA47-A630-C30075803AD5}" srcOrd="1" destOrd="0" presId="urn:microsoft.com/office/officeart/2005/8/layout/hProcess6"/>
    <dgm:cxn modelId="{F7AEAAA6-B979-BD49-A5FC-1A6C245C906A}" type="presParOf" srcId="{110B32C5-0257-C745-BAF4-6D502535C3E1}" destId="{CBE9E0EF-B0B2-CF47-B5C5-4610BD2B6203}" srcOrd="0" destOrd="0" presId="urn:microsoft.com/office/officeart/2005/8/layout/hProcess6"/>
    <dgm:cxn modelId="{B3164050-3BD1-7C44-9ACA-80C13029CB86}" type="presParOf" srcId="{CBE9E0EF-B0B2-CF47-B5C5-4610BD2B6203}" destId="{D6D37791-39AD-4A48-A9E0-2A25A38F6C5D}" srcOrd="0" destOrd="0" presId="urn:microsoft.com/office/officeart/2005/8/layout/hProcess6"/>
    <dgm:cxn modelId="{1020EAF4-D726-744C-853A-9919712888BA}" type="presParOf" srcId="{CBE9E0EF-B0B2-CF47-B5C5-4610BD2B6203}" destId="{CC867699-B9FF-B14E-98A8-6791904FE746}" srcOrd="1" destOrd="0" presId="urn:microsoft.com/office/officeart/2005/8/layout/hProcess6"/>
    <dgm:cxn modelId="{ACBA0176-6E03-F44B-A7EC-3CAE681605A4}" type="presParOf" srcId="{CBE9E0EF-B0B2-CF47-B5C5-4610BD2B6203}" destId="{4EC85597-E1D2-2D43-AC66-E4D174003FD7}" srcOrd="2" destOrd="0" presId="urn:microsoft.com/office/officeart/2005/8/layout/hProcess6"/>
    <dgm:cxn modelId="{4F07E721-F5EA-664A-AA02-415114B87659}" type="presParOf" srcId="{CBE9E0EF-B0B2-CF47-B5C5-4610BD2B6203}" destId="{3BB76B66-4053-554A-A045-9E695218D7CD}" srcOrd="3" destOrd="0" presId="urn:microsoft.com/office/officeart/2005/8/layout/hProcess6"/>
    <dgm:cxn modelId="{7E4AB97E-5BD3-3B4C-9836-1107B8839D65}" type="presParOf" srcId="{110B32C5-0257-C745-BAF4-6D502535C3E1}" destId="{5F4A3E4D-4940-534A-8311-346A41D75E41}" srcOrd="1" destOrd="0" presId="urn:microsoft.com/office/officeart/2005/8/layout/hProcess6"/>
    <dgm:cxn modelId="{9692B585-67E9-DD48-A303-36819DB03256}" type="presParOf" srcId="{110B32C5-0257-C745-BAF4-6D502535C3E1}" destId="{8039B3CC-FD05-E44D-B766-5DE29B71C0D2}" srcOrd="2" destOrd="0" presId="urn:microsoft.com/office/officeart/2005/8/layout/hProcess6"/>
    <dgm:cxn modelId="{1E6524E9-EC2C-EB49-8D05-76961C88176E}" type="presParOf" srcId="{8039B3CC-FD05-E44D-B766-5DE29B71C0D2}" destId="{ABB08A56-33A0-3F44-9C7D-2C8A07202E7C}" srcOrd="0" destOrd="0" presId="urn:microsoft.com/office/officeart/2005/8/layout/hProcess6"/>
    <dgm:cxn modelId="{F0AF3D9C-DD91-2142-9B36-8D643C2D2FB9}" type="presParOf" srcId="{8039B3CC-FD05-E44D-B766-5DE29B71C0D2}" destId="{FADCC73B-F202-1A43-B17A-3897415115C2}" srcOrd="1" destOrd="0" presId="urn:microsoft.com/office/officeart/2005/8/layout/hProcess6"/>
    <dgm:cxn modelId="{32973045-C9CA-B347-84B6-B2A4AA37EAB2}" type="presParOf" srcId="{8039B3CC-FD05-E44D-B766-5DE29B71C0D2}" destId="{604C2EA0-79AB-EA47-A630-C30075803AD5}" srcOrd="2" destOrd="0" presId="urn:microsoft.com/office/officeart/2005/8/layout/hProcess6"/>
    <dgm:cxn modelId="{62EC993D-5261-EE4E-8184-376B1F36B26E}" type="presParOf" srcId="{8039B3CC-FD05-E44D-B766-5DE29B71C0D2}" destId="{4CD64221-1796-9F44-B489-9ABE0027F9A3}" srcOrd="3" destOrd="0" presId="urn:microsoft.com/office/officeart/2005/8/layout/hProcess6"/>
    <dgm:cxn modelId="{4F9DD45B-B7B9-B942-AD67-6451CDF6396E}" type="presParOf" srcId="{110B32C5-0257-C745-BAF4-6D502535C3E1}" destId="{B86FD4FE-5173-2141-8175-810703C268B2}" srcOrd="3" destOrd="0" presId="urn:microsoft.com/office/officeart/2005/8/layout/hProcess6"/>
    <dgm:cxn modelId="{75C271B5-A1E3-A042-9DFB-CBC07E376FB7}" type="presParOf" srcId="{110B32C5-0257-C745-BAF4-6D502535C3E1}" destId="{411D8A31-19C8-BD46-8742-A0A92B1CEC45}" srcOrd="4" destOrd="0" presId="urn:microsoft.com/office/officeart/2005/8/layout/hProcess6"/>
    <dgm:cxn modelId="{216C1CC6-DB7D-6E46-9E3B-8882B9647277}" type="presParOf" srcId="{411D8A31-19C8-BD46-8742-A0A92B1CEC45}" destId="{C0698F1B-1444-6E4E-882B-071ADC3163A4}" srcOrd="0" destOrd="0" presId="urn:microsoft.com/office/officeart/2005/8/layout/hProcess6"/>
    <dgm:cxn modelId="{6F451211-4ACC-7640-A1CA-A78183D7D0B4}" type="presParOf" srcId="{411D8A31-19C8-BD46-8742-A0A92B1CEC45}" destId="{3F59C654-29F8-0143-AD0A-6E6EEF4FEA27}" srcOrd="1" destOrd="0" presId="urn:microsoft.com/office/officeart/2005/8/layout/hProcess6"/>
    <dgm:cxn modelId="{998CFF96-BF36-C54B-A771-282F6A430DF0}" type="presParOf" srcId="{411D8A31-19C8-BD46-8742-A0A92B1CEC45}" destId="{4A302A04-73AD-3A43-9457-31F37E53673B}" srcOrd="2" destOrd="0" presId="urn:microsoft.com/office/officeart/2005/8/layout/hProcess6"/>
    <dgm:cxn modelId="{ED40C1D0-3307-974F-B2C2-F2057C894240}" type="presParOf" srcId="{411D8A31-19C8-BD46-8742-A0A92B1CEC45}" destId="{6AF53EDF-BA43-3C48-9C49-FA4F1489B406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867699-B9FF-B14E-98A8-6791904FE746}">
      <dsp:nvSpPr>
        <dsp:cNvPr id="0" name=""/>
        <dsp:cNvSpPr/>
      </dsp:nvSpPr>
      <dsp:spPr>
        <a:xfrm>
          <a:off x="342026" y="334600"/>
          <a:ext cx="1357818" cy="1186904"/>
        </a:xfrm>
        <a:prstGeom prst="rightArrow">
          <a:avLst>
            <a:gd name="adj1" fmla="val 70000"/>
            <a:gd name="adj2" fmla="val 50000"/>
          </a:avLst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13970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内审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公司评审</a:t>
          </a:r>
        </a:p>
      </dsp:txBody>
      <dsp:txXfrm>
        <a:off x="681480" y="512636"/>
        <a:ext cx="661936" cy="830832"/>
      </dsp:txXfrm>
    </dsp:sp>
    <dsp:sp modelId="{3BB76B66-4053-554A-A045-9E695218D7CD}">
      <dsp:nvSpPr>
        <dsp:cNvPr id="0" name=""/>
        <dsp:cNvSpPr/>
      </dsp:nvSpPr>
      <dsp:spPr>
        <a:xfrm>
          <a:off x="2571" y="588597"/>
          <a:ext cx="678909" cy="678909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1</a:t>
          </a:r>
          <a:endParaRPr lang="zh-CN" altLang="en-US" sz="11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101995" y="688021"/>
        <a:ext cx="480061" cy="480061"/>
      </dsp:txXfrm>
    </dsp:sp>
    <dsp:sp modelId="{FADCC73B-F202-1A43-B17A-3897415115C2}">
      <dsp:nvSpPr>
        <dsp:cNvPr id="0" name=""/>
        <dsp:cNvSpPr/>
      </dsp:nvSpPr>
      <dsp:spPr>
        <a:xfrm>
          <a:off x="2124163" y="334600"/>
          <a:ext cx="1357818" cy="1186904"/>
        </a:xfrm>
        <a:prstGeom prst="rightArrow">
          <a:avLst>
            <a:gd name="adj1" fmla="val 70000"/>
            <a:gd name="adj2" fmla="val 50000"/>
          </a:avLst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13970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调优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团队宣讲</a:t>
          </a:r>
        </a:p>
      </dsp:txBody>
      <dsp:txXfrm>
        <a:off x="2463617" y="512636"/>
        <a:ext cx="661936" cy="830832"/>
      </dsp:txXfrm>
    </dsp:sp>
    <dsp:sp modelId="{4CD64221-1796-9F44-B489-9ABE0027F9A3}">
      <dsp:nvSpPr>
        <dsp:cNvPr id="0" name=""/>
        <dsp:cNvSpPr/>
      </dsp:nvSpPr>
      <dsp:spPr>
        <a:xfrm>
          <a:off x="1784708" y="588597"/>
          <a:ext cx="678909" cy="678909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2</a:t>
          </a:r>
          <a:endParaRPr lang="zh-CN" altLang="en-US" sz="11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1884132" y="688021"/>
        <a:ext cx="480061" cy="480061"/>
      </dsp:txXfrm>
    </dsp:sp>
    <dsp:sp modelId="{3F59C654-29F8-0143-AD0A-6E6EEF4FEA27}">
      <dsp:nvSpPr>
        <dsp:cNvPr id="0" name=""/>
        <dsp:cNvSpPr/>
      </dsp:nvSpPr>
      <dsp:spPr>
        <a:xfrm>
          <a:off x="3906299" y="334600"/>
          <a:ext cx="1357818" cy="1186904"/>
        </a:xfrm>
        <a:prstGeom prst="rightArrow">
          <a:avLst>
            <a:gd name="adj1" fmla="val 70000"/>
            <a:gd name="adj2" fmla="val 50000"/>
          </a:avLst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13970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交付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推动进度</a:t>
          </a:r>
        </a:p>
      </dsp:txBody>
      <dsp:txXfrm>
        <a:off x="4245754" y="512636"/>
        <a:ext cx="661936" cy="830832"/>
      </dsp:txXfrm>
    </dsp:sp>
    <dsp:sp modelId="{6AF53EDF-BA43-3C48-9C49-FA4F1489B406}">
      <dsp:nvSpPr>
        <dsp:cNvPr id="0" name=""/>
        <dsp:cNvSpPr/>
      </dsp:nvSpPr>
      <dsp:spPr>
        <a:xfrm>
          <a:off x="3566845" y="588597"/>
          <a:ext cx="678909" cy="678909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3</a:t>
          </a:r>
          <a:endParaRPr lang="zh-CN" altLang="en-US" sz="11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3666269" y="688021"/>
        <a:ext cx="480061" cy="4800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3E93A-D670-324A-8997-BD8B07FED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1296</Characters>
  <Application>Microsoft Macintosh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李增伟</dc:creator>
  <cp:keywords/>
  <dc:description/>
  <cp:lastModifiedBy>Microsoft Office 用户</cp:lastModifiedBy>
  <cp:revision>5</cp:revision>
  <dcterms:created xsi:type="dcterms:W3CDTF">2018-11-12T14:36:00Z</dcterms:created>
  <dcterms:modified xsi:type="dcterms:W3CDTF">2019-03-29T01:48:00Z</dcterms:modified>
</cp:coreProperties>
</file>